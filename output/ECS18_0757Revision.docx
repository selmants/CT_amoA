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8F98" w14:textId="0343AA5C" w:rsidR="006B6648" w:rsidRDefault="00D40BE3" w:rsidP="007F70ED">
      <w:pPr>
        <w:spacing w:line="480" w:lineRule="auto"/>
        <w:rPr>
          <w:rFonts w:ascii="Times New Roman" w:hAnsi="Times New Roman"/>
        </w:rPr>
      </w:pPr>
      <w:r w:rsidRPr="007D468D">
        <w:rPr>
          <w:rFonts w:ascii="Times New Roman" w:hAnsi="Times New Roman"/>
          <w:b/>
        </w:rPr>
        <w:t xml:space="preserve">Running Head: </w:t>
      </w:r>
      <w:r w:rsidR="006A6203">
        <w:rPr>
          <w:rFonts w:ascii="Times New Roman" w:hAnsi="Times New Roman"/>
        </w:rPr>
        <w:t xml:space="preserve">leaf </w:t>
      </w:r>
      <w:r w:rsidR="006C43C0">
        <w:rPr>
          <w:rFonts w:ascii="Times New Roman" w:hAnsi="Times New Roman"/>
        </w:rPr>
        <w:t xml:space="preserve">chemistry </w:t>
      </w:r>
      <w:r w:rsidR="00B54343">
        <w:rPr>
          <w:rFonts w:ascii="Times New Roman" w:hAnsi="Times New Roman"/>
        </w:rPr>
        <w:t>a</w:t>
      </w:r>
      <w:r w:rsidR="006A6203">
        <w:rPr>
          <w:rFonts w:ascii="Times New Roman" w:hAnsi="Times New Roman"/>
        </w:rPr>
        <w:t>nd</w:t>
      </w:r>
      <w:r w:rsidR="00B54343">
        <w:rPr>
          <w:rFonts w:ascii="Times New Roman" w:hAnsi="Times New Roman"/>
        </w:rPr>
        <w:t xml:space="preserve"> </w:t>
      </w:r>
      <w:r w:rsidR="00EA1327" w:rsidRPr="007D468D">
        <w:rPr>
          <w:rFonts w:ascii="Times New Roman" w:hAnsi="Times New Roman"/>
        </w:rPr>
        <w:t>autotrophic microbes</w:t>
      </w:r>
      <w:r w:rsidR="00AF3373">
        <w:rPr>
          <w:rFonts w:ascii="Times New Roman" w:hAnsi="Times New Roman"/>
        </w:rPr>
        <w:t xml:space="preserve"> </w:t>
      </w:r>
    </w:p>
    <w:p w14:paraId="3FF11819" w14:textId="77777777" w:rsidR="00B13762" w:rsidRPr="007F70ED" w:rsidRDefault="00B13762" w:rsidP="007F70ED">
      <w:pPr>
        <w:spacing w:line="480" w:lineRule="auto"/>
        <w:rPr>
          <w:rFonts w:ascii="Times New Roman" w:hAnsi="Times New Roman"/>
          <w:b/>
          <w:u w:val="single"/>
        </w:rPr>
      </w:pPr>
    </w:p>
    <w:p w14:paraId="522A9568" w14:textId="41F9EF89" w:rsidR="007F70ED" w:rsidRPr="007F70ED" w:rsidRDefault="00EA1327" w:rsidP="007F70ED">
      <w:pPr>
        <w:spacing w:line="480" w:lineRule="auto"/>
        <w:rPr>
          <w:rFonts w:ascii="Times New Roman" w:hAnsi="Times New Roman"/>
        </w:rPr>
      </w:pPr>
      <w:r w:rsidRPr="007D468D">
        <w:rPr>
          <w:rFonts w:ascii="Times New Roman" w:hAnsi="Times New Roman"/>
          <w:b/>
        </w:rPr>
        <w:t>Title:</w:t>
      </w:r>
      <w:r>
        <w:rPr>
          <w:rFonts w:ascii="Times New Roman" w:hAnsi="Times New Roman"/>
        </w:rPr>
        <w:t xml:space="preserve"> </w:t>
      </w:r>
      <w:r w:rsidR="00AA36FC">
        <w:rPr>
          <w:rFonts w:ascii="Times New Roman" w:hAnsi="Times New Roman"/>
        </w:rPr>
        <w:t xml:space="preserve">Genetic variation in </w:t>
      </w:r>
      <w:r w:rsidR="005B251D">
        <w:rPr>
          <w:rFonts w:ascii="Times New Roman" w:hAnsi="Times New Roman"/>
        </w:rPr>
        <w:t>tree leaf chemistry</w:t>
      </w:r>
      <w:r w:rsidR="007F70ED" w:rsidRPr="007F70ED">
        <w:rPr>
          <w:rFonts w:ascii="Times New Roman" w:hAnsi="Times New Roman"/>
        </w:rPr>
        <w:t xml:space="preserve"> predicts </w:t>
      </w:r>
      <w:r w:rsidR="00640B1F">
        <w:rPr>
          <w:rFonts w:ascii="Times New Roman" w:hAnsi="Times New Roman"/>
        </w:rPr>
        <w:t xml:space="preserve">the </w:t>
      </w:r>
      <w:r w:rsidR="007F70ED">
        <w:rPr>
          <w:rFonts w:ascii="Times New Roman" w:hAnsi="Times New Roman"/>
        </w:rPr>
        <w:t xml:space="preserve">abundance and activity of </w:t>
      </w:r>
      <w:r w:rsidR="007F70ED" w:rsidRPr="007F70ED">
        <w:rPr>
          <w:rFonts w:ascii="Times New Roman" w:hAnsi="Times New Roman"/>
        </w:rPr>
        <w:t xml:space="preserve">autotrophic </w:t>
      </w:r>
      <w:r w:rsidR="007F70ED">
        <w:rPr>
          <w:rFonts w:ascii="Times New Roman" w:hAnsi="Times New Roman"/>
        </w:rPr>
        <w:t>soil</w:t>
      </w:r>
      <w:r w:rsidR="007F70ED" w:rsidRPr="007F70ED">
        <w:rPr>
          <w:rFonts w:ascii="Times New Roman" w:hAnsi="Times New Roman"/>
        </w:rPr>
        <w:t xml:space="preserve"> microorganisms</w:t>
      </w:r>
      <w:r w:rsidR="00664F11">
        <w:rPr>
          <w:rFonts w:ascii="Times New Roman" w:hAnsi="Times New Roman"/>
        </w:rPr>
        <w:t xml:space="preserve"> </w:t>
      </w:r>
    </w:p>
    <w:p w14:paraId="46B292CB" w14:textId="501BBBBB" w:rsidR="00FF224D" w:rsidRPr="007D468D" w:rsidRDefault="00FF224D" w:rsidP="00A41AEA">
      <w:pPr>
        <w:spacing w:line="480" w:lineRule="auto"/>
        <w:rPr>
          <w:rFonts w:ascii="Times New Roman" w:hAnsi="Times New Roman"/>
          <w:b/>
          <w:u w:val="single"/>
        </w:rPr>
      </w:pPr>
    </w:p>
    <w:p w14:paraId="4BB651AF" w14:textId="00CE6A6E" w:rsidR="00FF224D" w:rsidRPr="00B66950" w:rsidRDefault="00EA1327" w:rsidP="00A41AEA">
      <w:pPr>
        <w:spacing w:line="480" w:lineRule="auto"/>
        <w:rPr>
          <w:rFonts w:ascii="Times New Roman" w:hAnsi="Times New Roman"/>
        </w:rPr>
      </w:pPr>
      <w:r w:rsidRPr="007D468D">
        <w:rPr>
          <w:rFonts w:ascii="Times New Roman" w:hAnsi="Times New Roman"/>
          <w:b/>
        </w:rPr>
        <w:t>Authors:</w:t>
      </w:r>
      <w:r>
        <w:rPr>
          <w:rFonts w:ascii="Times New Roman" w:hAnsi="Times New Roman"/>
        </w:rPr>
        <w:t xml:space="preserve"> </w:t>
      </w:r>
      <w:r w:rsidR="00FF224D" w:rsidRPr="00B66950">
        <w:rPr>
          <w:rFonts w:ascii="Times New Roman" w:hAnsi="Times New Roman"/>
        </w:rPr>
        <w:t>Paul C. Selmants*</w:t>
      </w:r>
      <w:r w:rsidR="00FF224D" w:rsidRPr="00B66950">
        <w:rPr>
          <w:rFonts w:ascii="Times New Roman" w:hAnsi="Times New Roman"/>
          <w:vertAlign w:val="superscript"/>
        </w:rPr>
        <w:t>1</w:t>
      </w:r>
      <w:r w:rsidR="00FF224D" w:rsidRPr="00B66950">
        <w:rPr>
          <w:rFonts w:ascii="Times New Roman" w:hAnsi="Times New Roman"/>
        </w:rPr>
        <w:t xml:space="preserve">, </w:t>
      </w:r>
      <w:r w:rsidR="00D21A1A" w:rsidRPr="00B66950">
        <w:rPr>
          <w:rFonts w:ascii="Times New Roman" w:hAnsi="Times New Roman"/>
        </w:rPr>
        <w:t>Jennifer A. Schweitzer</w:t>
      </w:r>
      <w:r w:rsidR="00D21A1A">
        <w:rPr>
          <w:rFonts w:ascii="Times New Roman" w:hAnsi="Times New Roman"/>
          <w:vertAlign w:val="superscript"/>
        </w:rPr>
        <w:t>2</w:t>
      </w:r>
      <w:r w:rsidR="00D21A1A" w:rsidRPr="00473F0D">
        <w:rPr>
          <w:rFonts w:ascii="Times New Roman" w:hAnsi="Times New Roman"/>
        </w:rPr>
        <w:t>,</w:t>
      </w:r>
      <w:r w:rsidR="00D21A1A">
        <w:rPr>
          <w:rFonts w:ascii="Times New Roman" w:hAnsi="Times New Roman"/>
          <w:vertAlign w:val="superscript"/>
        </w:rPr>
        <w:t xml:space="preserve"> </w:t>
      </w:r>
      <w:r w:rsidR="00FF224D" w:rsidRPr="00B66950">
        <w:rPr>
          <w:rFonts w:ascii="Times New Roman" w:hAnsi="Times New Roman"/>
        </w:rPr>
        <w:t>Karen L. Adair</w:t>
      </w:r>
      <w:r w:rsidR="00D21A1A">
        <w:rPr>
          <w:rFonts w:ascii="Times New Roman" w:hAnsi="Times New Roman"/>
          <w:vertAlign w:val="superscript"/>
        </w:rPr>
        <w:t>3</w:t>
      </w:r>
      <w:r w:rsidR="00FF224D" w:rsidRPr="00B66950">
        <w:rPr>
          <w:rFonts w:ascii="Times New Roman" w:hAnsi="Times New Roman"/>
        </w:rPr>
        <w:t>, Liza M. Holeski</w:t>
      </w:r>
      <w:r w:rsidR="00FF224D" w:rsidRPr="00B66950">
        <w:rPr>
          <w:rFonts w:ascii="Times New Roman" w:hAnsi="Times New Roman"/>
          <w:vertAlign w:val="superscript"/>
        </w:rPr>
        <w:t>4</w:t>
      </w:r>
      <w:r w:rsidR="00FF224D" w:rsidRPr="00B66950">
        <w:rPr>
          <w:rFonts w:ascii="Times New Roman" w:hAnsi="Times New Roman"/>
        </w:rPr>
        <w:t xml:space="preserve">, </w:t>
      </w:r>
      <w:r w:rsidR="008C75DB">
        <w:rPr>
          <w:rFonts w:ascii="Times New Roman" w:hAnsi="Times New Roman"/>
        </w:rPr>
        <w:t>Richard L. Lindroth</w:t>
      </w:r>
      <w:r w:rsidR="008C75DB" w:rsidRPr="008C75DB">
        <w:rPr>
          <w:rFonts w:ascii="Times New Roman" w:hAnsi="Times New Roman"/>
          <w:vertAlign w:val="superscript"/>
        </w:rPr>
        <w:t>5</w:t>
      </w:r>
      <w:r w:rsidR="008C75DB">
        <w:rPr>
          <w:rFonts w:ascii="Times New Roman" w:hAnsi="Times New Roman"/>
        </w:rPr>
        <w:t xml:space="preserve">, </w:t>
      </w:r>
      <w:r w:rsidR="00FF224D" w:rsidRPr="00B66950">
        <w:rPr>
          <w:rFonts w:ascii="Times New Roman" w:hAnsi="Times New Roman"/>
        </w:rPr>
        <w:t>Stephen C. Hart</w:t>
      </w:r>
      <w:r w:rsidR="008C75DB">
        <w:rPr>
          <w:rFonts w:ascii="Times New Roman" w:hAnsi="Times New Roman"/>
          <w:vertAlign w:val="superscript"/>
        </w:rPr>
        <w:t>6</w:t>
      </w:r>
      <w:r w:rsidR="00FF224D" w:rsidRPr="00B66950">
        <w:rPr>
          <w:rFonts w:ascii="Times New Roman" w:hAnsi="Times New Roman"/>
        </w:rPr>
        <w:t xml:space="preserve"> and Thomas G. Whitham</w:t>
      </w:r>
      <w:r w:rsidR="00FF224D" w:rsidRPr="00B66950">
        <w:rPr>
          <w:rFonts w:ascii="Times New Roman" w:hAnsi="Times New Roman"/>
          <w:vertAlign w:val="superscript"/>
        </w:rPr>
        <w:t>4</w:t>
      </w:r>
    </w:p>
    <w:p w14:paraId="2C687B8B" w14:textId="77777777" w:rsidR="00FF224D" w:rsidRPr="00B66950" w:rsidRDefault="00FF224D" w:rsidP="00A41AEA">
      <w:pPr>
        <w:spacing w:line="480" w:lineRule="auto"/>
        <w:rPr>
          <w:rFonts w:ascii="Times New Roman" w:hAnsi="Times New Roman"/>
          <w:b/>
          <w:u w:val="single"/>
        </w:rPr>
      </w:pPr>
    </w:p>
    <w:p w14:paraId="3F585C96" w14:textId="77777777" w:rsidR="006B6648" w:rsidRPr="00B66950" w:rsidRDefault="006B6648" w:rsidP="00A41AEA">
      <w:pPr>
        <w:spacing w:line="480" w:lineRule="auto"/>
        <w:rPr>
          <w:rFonts w:ascii="Times New Roman" w:hAnsi="Times New Roman"/>
        </w:rPr>
      </w:pPr>
      <w:r w:rsidRPr="00B66950">
        <w:rPr>
          <w:rFonts w:ascii="Times New Roman" w:hAnsi="Times New Roman"/>
          <w:vertAlign w:val="superscript"/>
        </w:rPr>
        <w:t>1</w:t>
      </w:r>
      <w:r w:rsidRPr="00B66950">
        <w:rPr>
          <w:rFonts w:ascii="Times New Roman" w:hAnsi="Times New Roman"/>
        </w:rPr>
        <w:t xml:space="preserve">U.S. Geological Survey, </w:t>
      </w:r>
      <w:r w:rsidR="00A41AEA" w:rsidRPr="00B66950">
        <w:rPr>
          <w:rFonts w:ascii="Times New Roman" w:hAnsi="Times New Roman"/>
        </w:rPr>
        <w:t xml:space="preserve">Western Geographic Science Center, </w:t>
      </w:r>
      <w:r w:rsidRPr="00B66950">
        <w:rPr>
          <w:rFonts w:ascii="Times New Roman" w:hAnsi="Times New Roman"/>
        </w:rPr>
        <w:t>Menlo Park, CA USA</w:t>
      </w:r>
    </w:p>
    <w:p w14:paraId="5511CB02" w14:textId="6B6C63EE" w:rsidR="00D21A1A" w:rsidRDefault="00D21A1A" w:rsidP="00D21A1A">
      <w:pPr>
        <w:spacing w:line="480" w:lineRule="auto"/>
        <w:outlineLvl w:val="0"/>
        <w:rPr>
          <w:rFonts w:ascii="Times New Roman" w:hAnsi="Times New Roman"/>
        </w:rPr>
      </w:pPr>
      <w:r>
        <w:rPr>
          <w:rFonts w:ascii="Times New Roman" w:hAnsi="Times New Roman"/>
          <w:vertAlign w:val="superscript"/>
        </w:rPr>
        <w:t>2</w:t>
      </w:r>
      <w:r w:rsidR="006B6648" w:rsidRPr="00B66950">
        <w:rPr>
          <w:rFonts w:ascii="Times New Roman" w:hAnsi="Times New Roman"/>
        </w:rPr>
        <w:t>Department of Ecology and Evolutionary Biology, University of Tennessee, Knoxville, TN USA</w:t>
      </w:r>
    </w:p>
    <w:p w14:paraId="54129B5C" w14:textId="3CA7EE9C" w:rsidR="00D21A1A" w:rsidRPr="00B66950" w:rsidRDefault="00D21A1A" w:rsidP="00D21A1A">
      <w:pPr>
        <w:spacing w:line="480" w:lineRule="auto"/>
        <w:outlineLvl w:val="0"/>
        <w:rPr>
          <w:rFonts w:ascii="Times New Roman" w:hAnsi="Times New Roman"/>
        </w:rPr>
      </w:pPr>
      <w:r>
        <w:rPr>
          <w:rFonts w:ascii="Times New Roman" w:hAnsi="Times New Roman"/>
          <w:vertAlign w:val="superscript"/>
        </w:rPr>
        <w:t>3</w:t>
      </w:r>
      <w:r w:rsidRPr="00B66950">
        <w:rPr>
          <w:rFonts w:ascii="Times New Roman" w:hAnsi="Times New Roman"/>
        </w:rPr>
        <w:t>Department of Entomology, Cornell University, Ithaca, NY USA</w:t>
      </w:r>
    </w:p>
    <w:p w14:paraId="70B91C40" w14:textId="4B0898C3" w:rsidR="006B6648" w:rsidRDefault="006B6648" w:rsidP="00A41AEA">
      <w:pPr>
        <w:spacing w:line="480" w:lineRule="auto"/>
        <w:rPr>
          <w:rFonts w:ascii="Times New Roman" w:hAnsi="Times New Roman"/>
        </w:rPr>
      </w:pPr>
      <w:r w:rsidRPr="00B66950">
        <w:rPr>
          <w:rFonts w:ascii="Times New Roman" w:hAnsi="Times New Roman"/>
          <w:vertAlign w:val="superscript"/>
        </w:rPr>
        <w:t>4</w:t>
      </w:r>
      <w:r w:rsidRPr="00B66950">
        <w:rPr>
          <w:rFonts w:ascii="Times New Roman" w:hAnsi="Times New Roman"/>
        </w:rPr>
        <w:t>Department of Biological Sciences, Northern Arizona University, Flagstaff, AZ USA</w:t>
      </w:r>
    </w:p>
    <w:p w14:paraId="23D94789" w14:textId="1623D3B5" w:rsidR="008C75DB" w:rsidRPr="00B66950" w:rsidRDefault="008C75DB" w:rsidP="00A41AEA">
      <w:pPr>
        <w:spacing w:line="480" w:lineRule="auto"/>
        <w:rPr>
          <w:rFonts w:ascii="Times New Roman" w:hAnsi="Times New Roman"/>
        </w:rPr>
      </w:pPr>
      <w:r w:rsidRPr="008C75DB">
        <w:rPr>
          <w:rFonts w:ascii="Times New Roman" w:hAnsi="Times New Roman"/>
          <w:vertAlign w:val="superscript"/>
        </w:rPr>
        <w:t>5</w:t>
      </w:r>
      <w:r>
        <w:rPr>
          <w:rFonts w:ascii="Times New Roman" w:hAnsi="Times New Roman"/>
        </w:rPr>
        <w:t>Department of Entomology, University of Wisconsin-Madison, Madison, WI USA</w:t>
      </w:r>
    </w:p>
    <w:p w14:paraId="087DB239" w14:textId="07389480" w:rsidR="006B6648" w:rsidRPr="00D23D78" w:rsidRDefault="008C75DB" w:rsidP="00A41AEA">
      <w:pPr>
        <w:spacing w:line="480" w:lineRule="auto"/>
        <w:rPr>
          <w:rFonts w:ascii="Times New Roman" w:hAnsi="Times New Roman" w:cs="Times New Roman"/>
        </w:rPr>
      </w:pPr>
      <w:r>
        <w:rPr>
          <w:rFonts w:ascii="Times New Roman" w:hAnsi="Times New Roman" w:cs="Times New Roman"/>
          <w:vertAlign w:val="superscript"/>
        </w:rPr>
        <w:t>6</w:t>
      </w:r>
      <w:r w:rsidR="00867337">
        <w:rPr>
          <w:rFonts w:ascii="Times New Roman" w:hAnsi="Times New Roman" w:cs="Times New Roman"/>
        </w:rPr>
        <w:t>Department of L</w:t>
      </w:r>
      <w:r w:rsidR="00C60330" w:rsidRPr="00D23D78">
        <w:rPr>
          <w:rFonts w:ascii="Times New Roman" w:hAnsi="Times New Roman" w:cs="Times New Roman"/>
        </w:rPr>
        <w:t>ife &amp; Environmental Sciences and Sierra Nevada Research Institute,</w:t>
      </w:r>
      <w:r w:rsidR="006B6648" w:rsidRPr="00D23D78">
        <w:rPr>
          <w:rFonts w:ascii="Times New Roman" w:hAnsi="Times New Roman" w:cs="Times New Roman"/>
        </w:rPr>
        <w:t xml:space="preserve"> University of California, Merced, CA USA</w:t>
      </w:r>
    </w:p>
    <w:p w14:paraId="5E2B63F8" w14:textId="77777777" w:rsidR="006B6648" w:rsidRPr="00B66950" w:rsidRDefault="006B6648" w:rsidP="00A41AEA">
      <w:pPr>
        <w:spacing w:line="480" w:lineRule="auto"/>
        <w:rPr>
          <w:rFonts w:ascii="Times New Roman" w:hAnsi="Times New Roman"/>
        </w:rPr>
      </w:pPr>
      <w:r w:rsidRPr="00B66950">
        <w:rPr>
          <w:rFonts w:ascii="Times New Roman" w:hAnsi="Times New Roman"/>
        </w:rPr>
        <w:t>*Corresponding author: pselmants@usgs.gov</w:t>
      </w:r>
    </w:p>
    <w:p w14:paraId="41A7081F" w14:textId="2FD123A4" w:rsidR="003A19BD" w:rsidRDefault="003A19BD">
      <w:pPr>
        <w:rPr>
          <w:rFonts w:ascii="Times New Roman" w:hAnsi="Times New Roman"/>
        </w:rPr>
      </w:pPr>
      <w:r>
        <w:rPr>
          <w:rFonts w:ascii="Times New Roman" w:hAnsi="Times New Roman"/>
        </w:rPr>
        <w:br w:type="page"/>
      </w:r>
    </w:p>
    <w:p w14:paraId="0EFA2346" w14:textId="78C3180B" w:rsidR="00C51A61" w:rsidRDefault="00C51A61" w:rsidP="00A41AEA">
      <w:pPr>
        <w:spacing w:line="480" w:lineRule="auto"/>
        <w:rPr>
          <w:rFonts w:ascii="Times New Roman" w:hAnsi="Times New Roman"/>
        </w:rPr>
      </w:pPr>
      <w:r>
        <w:rPr>
          <w:rFonts w:ascii="Times New Roman" w:hAnsi="Times New Roman"/>
          <w:b/>
        </w:rPr>
        <w:lastRenderedPageBreak/>
        <w:t>A</w:t>
      </w:r>
      <w:r w:rsidR="00EA1327">
        <w:rPr>
          <w:rFonts w:ascii="Times New Roman" w:hAnsi="Times New Roman"/>
          <w:b/>
        </w:rPr>
        <w:t>bstract:</w:t>
      </w:r>
    </w:p>
    <w:p w14:paraId="3B46570C" w14:textId="6D56B91D" w:rsidR="007564D8" w:rsidRPr="003505E5" w:rsidRDefault="00AB59E5" w:rsidP="002C4F1F">
      <w:pPr>
        <w:spacing w:line="480" w:lineRule="auto"/>
        <w:rPr>
          <w:rFonts w:ascii="Times New Roman" w:hAnsi="Times New Roman"/>
        </w:rPr>
      </w:pPr>
      <w:r w:rsidRPr="00AB59E5">
        <w:rPr>
          <w:rFonts w:ascii="Times New Roman" w:hAnsi="Times New Roman"/>
        </w:rPr>
        <w:t xml:space="preserve">Genetic variation in </w:t>
      </w:r>
      <w:r w:rsidR="00B54343">
        <w:rPr>
          <w:rFonts w:ascii="Times New Roman" w:hAnsi="Times New Roman"/>
        </w:rPr>
        <w:t>the chemistry of plant leaves</w:t>
      </w:r>
      <w:r w:rsidR="00C51A61" w:rsidRPr="00AB59E5">
        <w:rPr>
          <w:rFonts w:ascii="Times New Roman" w:hAnsi="Times New Roman"/>
        </w:rPr>
        <w:t xml:space="preserve"> </w:t>
      </w:r>
      <w:r w:rsidRPr="00AB59E5">
        <w:rPr>
          <w:rFonts w:ascii="Times New Roman" w:eastAsia="Cambria" w:hAnsi="Times New Roman" w:cs="Times New Roman"/>
        </w:rPr>
        <w:t>can hav</w:t>
      </w:r>
      <w:r>
        <w:rPr>
          <w:rFonts w:ascii="Times New Roman" w:hAnsi="Times New Roman"/>
        </w:rPr>
        <w:t>e ecosystem-level consequences.</w:t>
      </w:r>
      <w:r w:rsidR="003505E5">
        <w:rPr>
          <w:rFonts w:ascii="Times New Roman" w:hAnsi="Times New Roman"/>
        </w:rPr>
        <w:t xml:space="preserve"> Here we address the hypothesis that genetic variation in </w:t>
      </w:r>
      <w:r w:rsidR="002F45BD">
        <w:rPr>
          <w:rFonts w:ascii="Times New Roman" w:hAnsi="Times New Roman"/>
        </w:rPr>
        <w:t>foliar condensed tannins</w:t>
      </w:r>
      <w:r w:rsidR="003505E5">
        <w:rPr>
          <w:rFonts w:ascii="Times New Roman" w:hAnsi="Times New Roman"/>
        </w:rPr>
        <w:t xml:space="preserve"> along a</w:t>
      </w:r>
      <w:r w:rsidR="002F45BD">
        <w:rPr>
          <w:rFonts w:ascii="Times New Roman" w:hAnsi="Times New Roman"/>
        </w:rPr>
        <w:t xml:space="preserve"> </w:t>
      </w:r>
      <w:proofErr w:type="spellStart"/>
      <w:r w:rsidR="003505E5" w:rsidRPr="00346A4B">
        <w:rPr>
          <w:rFonts w:ascii="Times New Roman" w:hAnsi="Times New Roman"/>
          <w:i/>
        </w:rPr>
        <w:t>Populus</w:t>
      </w:r>
      <w:proofErr w:type="spellEnd"/>
      <w:r w:rsidR="003505E5">
        <w:rPr>
          <w:rFonts w:ascii="Times New Roman" w:hAnsi="Times New Roman"/>
        </w:rPr>
        <w:t xml:space="preserve"> hybridization gradient influence </w:t>
      </w:r>
      <w:r w:rsidR="002F45BD">
        <w:rPr>
          <w:rFonts w:ascii="Times New Roman" w:hAnsi="Times New Roman"/>
        </w:rPr>
        <w:t>s</w:t>
      </w:r>
      <w:r w:rsidR="00A7402E">
        <w:rPr>
          <w:rFonts w:ascii="Times New Roman" w:hAnsi="Times New Roman"/>
        </w:rPr>
        <w:t>oil ammonia oxidizers</w:t>
      </w:r>
      <w:r w:rsidR="002F45BD">
        <w:rPr>
          <w:rFonts w:ascii="Times New Roman" w:hAnsi="Times New Roman"/>
        </w:rPr>
        <w:t>, autotrophic microorganisms that</w:t>
      </w:r>
      <w:r w:rsidR="00693EF8">
        <w:rPr>
          <w:rFonts w:ascii="Times New Roman" w:hAnsi="Times New Roman"/>
        </w:rPr>
        <w:t xml:space="preserve"> </w:t>
      </w:r>
      <w:r w:rsidR="005B251D">
        <w:rPr>
          <w:rFonts w:ascii="Times New Roman" w:hAnsi="Times New Roman"/>
        </w:rPr>
        <w:t xml:space="preserve">perform the first step of nitrification and </w:t>
      </w:r>
      <w:r w:rsidR="009E2F5B">
        <w:rPr>
          <w:rFonts w:ascii="Times New Roman" w:hAnsi="Times New Roman"/>
        </w:rPr>
        <w:t>are not dependent on carbon derived from plant photosynthesis</w:t>
      </w:r>
      <w:r w:rsidR="002F45BD">
        <w:rPr>
          <w:rFonts w:ascii="Times New Roman" w:hAnsi="Times New Roman"/>
        </w:rPr>
        <w:t>.</w:t>
      </w:r>
      <w:r w:rsidR="00D94B0B">
        <w:rPr>
          <w:rFonts w:ascii="Times New Roman" w:hAnsi="Times New Roman"/>
        </w:rPr>
        <w:t xml:space="preserve"> </w:t>
      </w:r>
      <w:r w:rsidR="002F45BD">
        <w:rPr>
          <w:rFonts w:ascii="Times New Roman" w:hAnsi="Times New Roman"/>
        </w:rPr>
        <w:t>E</w:t>
      </w:r>
      <w:r w:rsidR="00D94B0B">
        <w:rPr>
          <w:rFonts w:ascii="Times New Roman" w:hAnsi="Times New Roman"/>
        </w:rPr>
        <w:t xml:space="preserve">vidence </w:t>
      </w:r>
      <w:r w:rsidR="00A7402E">
        <w:rPr>
          <w:rFonts w:ascii="Times New Roman" w:hAnsi="Times New Roman"/>
        </w:rPr>
        <w:t xml:space="preserve">that genetically based plant traits influence </w:t>
      </w:r>
      <w:r w:rsidR="002F45BD">
        <w:rPr>
          <w:rFonts w:ascii="Times New Roman" w:hAnsi="Times New Roman"/>
        </w:rPr>
        <w:t xml:space="preserve">the </w:t>
      </w:r>
      <w:r w:rsidR="009E2F5B">
        <w:rPr>
          <w:rFonts w:ascii="Times New Roman" w:hAnsi="Times New Roman"/>
        </w:rPr>
        <w:t xml:space="preserve">abundance </w:t>
      </w:r>
      <w:r w:rsidR="009275F7">
        <w:rPr>
          <w:rFonts w:ascii="Times New Roman" w:hAnsi="Times New Roman"/>
        </w:rPr>
        <w:t xml:space="preserve">and </w:t>
      </w:r>
      <w:r w:rsidR="00D94B0B">
        <w:rPr>
          <w:rFonts w:ascii="Times New Roman" w:hAnsi="Times New Roman"/>
        </w:rPr>
        <w:t xml:space="preserve">activity </w:t>
      </w:r>
      <w:r w:rsidR="002F45BD">
        <w:rPr>
          <w:rFonts w:ascii="Times New Roman" w:hAnsi="Times New Roman"/>
        </w:rPr>
        <w:t xml:space="preserve">of </w:t>
      </w:r>
      <w:r w:rsidR="003505E5">
        <w:rPr>
          <w:rFonts w:ascii="Times New Roman" w:hAnsi="Times New Roman"/>
        </w:rPr>
        <w:t xml:space="preserve">autotrophic </w:t>
      </w:r>
      <w:r w:rsidR="005B251D">
        <w:rPr>
          <w:rFonts w:ascii="Times New Roman" w:hAnsi="Times New Roman"/>
        </w:rPr>
        <w:t xml:space="preserve">soil </w:t>
      </w:r>
      <w:r w:rsidR="003505E5">
        <w:rPr>
          <w:rFonts w:ascii="Times New Roman" w:hAnsi="Times New Roman"/>
        </w:rPr>
        <w:t xml:space="preserve">microbes </w:t>
      </w:r>
      <w:r w:rsidR="00D94B0B">
        <w:rPr>
          <w:rFonts w:ascii="Times New Roman" w:hAnsi="Times New Roman"/>
        </w:rPr>
        <w:t xml:space="preserve">would greatly expand the concept of </w:t>
      </w:r>
      <w:r w:rsidR="00013F9A">
        <w:rPr>
          <w:rFonts w:ascii="Times New Roman" w:hAnsi="Times New Roman"/>
        </w:rPr>
        <w:t>extended plant phenotypes</w:t>
      </w:r>
      <w:r>
        <w:rPr>
          <w:rFonts w:ascii="Times New Roman" w:hAnsi="Times New Roman"/>
        </w:rPr>
        <w:t xml:space="preserve">. </w:t>
      </w:r>
      <w:r w:rsidR="003505E5">
        <w:rPr>
          <w:rFonts w:ascii="Times New Roman" w:eastAsia="Cambria" w:hAnsi="Times New Roman" w:cs="Times New Roman"/>
        </w:rPr>
        <w:t>W</w:t>
      </w:r>
      <w:r w:rsidRPr="00AB59E5">
        <w:rPr>
          <w:rFonts w:ascii="Times New Roman" w:eastAsia="Cambria" w:hAnsi="Times New Roman" w:cs="Times New Roman"/>
        </w:rPr>
        <w:t>e foun</w:t>
      </w:r>
      <w:r w:rsidR="00261D3E">
        <w:rPr>
          <w:rFonts w:ascii="Times New Roman" w:hAnsi="Times New Roman"/>
        </w:rPr>
        <w:t xml:space="preserve">d that </w:t>
      </w:r>
      <w:r w:rsidR="00052F1B">
        <w:rPr>
          <w:rFonts w:ascii="Times New Roman" w:hAnsi="Times New Roman"/>
        </w:rPr>
        <w:t xml:space="preserve">increasing </w:t>
      </w:r>
      <w:r w:rsidRPr="00AB59E5">
        <w:rPr>
          <w:rFonts w:ascii="Times New Roman" w:hAnsi="Times New Roman"/>
        </w:rPr>
        <w:t xml:space="preserve">foliar </w:t>
      </w:r>
      <w:r w:rsidR="00C1312B">
        <w:rPr>
          <w:rFonts w:ascii="Times New Roman" w:hAnsi="Times New Roman"/>
        </w:rPr>
        <w:t>condensed tannin</w:t>
      </w:r>
      <w:r w:rsidRPr="00AB59E5">
        <w:rPr>
          <w:rFonts w:ascii="Times New Roman" w:hAnsi="Times New Roman"/>
        </w:rPr>
        <w:t xml:space="preserve"> concentration</w:t>
      </w:r>
      <w:r w:rsidR="00261D3E">
        <w:rPr>
          <w:rFonts w:ascii="Times New Roman" w:eastAsia="Cambria" w:hAnsi="Times New Roman" w:cs="Times New Roman"/>
        </w:rPr>
        <w:t xml:space="preserve"> reduced </w:t>
      </w:r>
      <w:r w:rsidR="00686B48">
        <w:rPr>
          <w:rFonts w:ascii="Times New Roman" w:eastAsia="Cambria" w:hAnsi="Times New Roman" w:cs="Times New Roman"/>
        </w:rPr>
        <w:t>rates of soil</w:t>
      </w:r>
      <w:r w:rsidR="00686B48" w:rsidRPr="00AB59E5">
        <w:rPr>
          <w:rFonts w:ascii="Times New Roman" w:eastAsia="Cambria" w:hAnsi="Times New Roman" w:cs="Times New Roman"/>
        </w:rPr>
        <w:t xml:space="preserve"> </w:t>
      </w:r>
      <w:r w:rsidRPr="00AB59E5">
        <w:rPr>
          <w:rFonts w:ascii="Times New Roman" w:eastAsia="Cambria" w:hAnsi="Times New Roman" w:cs="Times New Roman"/>
        </w:rPr>
        <w:t xml:space="preserve">nitrification </w:t>
      </w:r>
      <w:r w:rsidR="00686B48" w:rsidRPr="00AB59E5">
        <w:rPr>
          <w:rFonts w:ascii="Times New Roman" w:eastAsia="Cambria" w:hAnsi="Times New Roman" w:cs="Times New Roman"/>
        </w:rPr>
        <w:t>potential</w:t>
      </w:r>
      <w:r w:rsidR="00BD5E3C">
        <w:rPr>
          <w:rFonts w:ascii="Times New Roman" w:eastAsia="Cambria" w:hAnsi="Times New Roman" w:cs="Times New Roman"/>
        </w:rPr>
        <w:t xml:space="preserve"> </w:t>
      </w:r>
      <w:r w:rsidR="00A7402E">
        <w:rPr>
          <w:rFonts w:ascii="Times New Roman" w:eastAsia="Cambria" w:hAnsi="Times New Roman" w:cs="Times New Roman"/>
        </w:rPr>
        <w:t>by ~ 75%</w:t>
      </w:r>
      <w:ins w:id="0" w:author="Paul C. Selmants" w:date="2019-05-10T10:09:00Z">
        <w:r w:rsidR="004765C2">
          <w:rPr>
            <w:rFonts w:ascii="Times New Roman" w:eastAsia="Cambria" w:hAnsi="Times New Roman" w:cs="Times New Roman"/>
          </w:rPr>
          <w:t>,</w:t>
        </w:r>
      </w:ins>
      <w:del w:id="1" w:author="Paul C. Selmants" w:date="2019-05-10T10:09:00Z">
        <w:r w:rsidR="00052F1B" w:rsidDel="004765C2">
          <w:rPr>
            <w:rFonts w:ascii="Times New Roman" w:eastAsia="Cambria" w:hAnsi="Times New Roman" w:cs="Times New Roman"/>
          </w:rPr>
          <w:delText xml:space="preserve"> and</w:delText>
        </w:r>
      </w:del>
      <w:r w:rsidR="00052F1B">
        <w:rPr>
          <w:rFonts w:ascii="Times New Roman" w:eastAsia="Cambria" w:hAnsi="Times New Roman" w:cs="Times New Roman"/>
        </w:rPr>
        <w:t xml:space="preserve"> </w:t>
      </w:r>
      <w:r w:rsidR="00A7402E">
        <w:rPr>
          <w:rFonts w:ascii="Times New Roman" w:eastAsia="Cambria" w:hAnsi="Times New Roman" w:cs="Times New Roman"/>
        </w:rPr>
        <w:t xml:space="preserve">reduced </w:t>
      </w:r>
      <w:r w:rsidRPr="00AB59E5">
        <w:rPr>
          <w:rFonts w:ascii="Times New Roman" w:eastAsia="Cambria" w:hAnsi="Times New Roman" w:cs="Times New Roman"/>
        </w:rPr>
        <w:t>the abundance of ammonia oxidiz</w:t>
      </w:r>
      <w:r w:rsidR="001013CD">
        <w:rPr>
          <w:rFonts w:ascii="Times New Roman" w:eastAsia="Cambria" w:hAnsi="Times New Roman" w:cs="Times New Roman"/>
        </w:rPr>
        <w:t>ing archaea</w:t>
      </w:r>
      <w:r w:rsidR="00A7402E">
        <w:rPr>
          <w:rFonts w:ascii="Times New Roman" w:eastAsia="Cambria" w:hAnsi="Times New Roman" w:cs="Times New Roman"/>
        </w:rPr>
        <w:t xml:space="preserve"> by ~ </w:t>
      </w:r>
      <w:r w:rsidR="00F544E9">
        <w:rPr>
          <w:rFonts w:ascii="Times New Roman" w:eastAsia="Cambria" w:hAnsi="Times New Roman" w:cs="Times New Roman"/>
        </w:rPr>
        <w:t>66%</w:t>
      </w:r>
      <w:ins w:id="2" w:author="Paul C. Selmants" w:date="2019-05-10T10:09:00Z">
        <w:r w:rsidR="004765C2">
          <w:rPr>
            <w:rFonts w:ascii="Times New Roman" w:eastAsia="Cambria" w:hAnsi="Times New Roman" w:cs="Times New Roman"/>
          </w:rPr>
          <w:t>,</w:t>
        </w:r>
      </w:ins>
      <w:r w:rsidR="00F544E9">
        <w:rPr>
          <w:rFonts w:ascii="Times New Roman" w:eastAsia="Cambria" w:hAnsi="Times New Roman" w:cs="Times New Roman"/>
        </w:rPr>
        <w:t xml:space="preserve"> but</w:t>
      </w:r>
      <w:r w:rsidR="001013CD">
        <w:rPr>
          <w:rFonts w:ascii="Times New Roman" w:eastAsia="Cambria" w:hAnsi="Times New Roman" w:cs="Times New Roman"/>
        </w:rPr>
        <w:t xml:space="preserve"> </w:t>
      </w:r>
      <w:r w:rsidR="00A7402E">
        <w:rPr>
          <w:rFonts w:ascii="Times New Roman" w:eastAsia="Cambria" w:hAnsi="Times New Roman" w:cs="Times New Roman"/>
        </w:rPr>
        <w:t xml:space="preserve">had </w:t>
      </w:r>
      <w:r w:rsidR="001013CD">
        <w:rPr>
          <w:rFonts w:ascii="Times New Roman" w:eastAsia="Cambria" w:hAnsi="Times New Roman" w:cs="Times New Roman"/>
        </w:rPr>
        <w:t xml:space="preserve">no effect on </w:t>
      </w:r>
      <w:r w:rsidR="00744DDC">
        <w:rPr>
          <w:rFonts w:ascii="Times New Roman" w:hAnsi="Times New Roman"/>
        </w:rPr>
        <w:t>ammonia oxidizing bacteria</w:t>
      </w:r>
      <w:r>
        <w:rPr>
          <w:rFonts w:ascii="Times New Roman" w:hAnsi="Times New Roman"/>
        </w:rPr>
        <w:t>.</w:t>
      </w:r>
      <w:r w:rsidR="00F544E9">
        <w:rPr>
          <w:rFonts w:ascii="Times New Roman" w:hAnsi="Times New Roman"/>
        </w:rPr>
        <w:t xml:space="preserve"> O</w:t>
      </w:r>
      <w:r w:rsidR="00B13762">
        <w:rPr>
          <w:rFonts w:ascii="Times New Roman" w:hAnsi="Times New Roman"/>
        </w:rPr>
        <w:t xml:space="preserve">ther indices </w:t>
      </w:r>
      <w:r w:rsidR="00F544E9">
        <w:rPr>
          <w:rFonts w:ascii="Times New Roman" w:hAnsi="Times New Roman"/>
        </w:rPr>
        <w:t>that often drive</w:t>
      </w:r>
      <w:r w:rsidR="00B13762">
        <w:rPr>
          <w:rFonts w:ascii="Times New Roman" w:hAnsi="Times New Roman"/>
        </w:rPr>
        <w:t xml:space="preserve"> nitrification rates</w:t>
      </w:r>
      <w:r w:rsidR="0025352F">
        <w:rPr>
          <w:rFonts w:ascii="Times New Roman" w:hAnsi="Times New Roman"/>
        </w:rPr>
        <w:t>,</w:t>
      </w:r>
      <w:r w:rsidR="00B13762">
        <w:rPr>
          <w:rFonts w:ascii="Times New Roman" w:hAnsi="Times New Roman"/>
        </w:rPr>
        <w:t xml:space="preserve"> </w:t>
      </w:r>
      <w:r w:rsidR="008C75DB">
        <w:rPr>
          <w:rFonts w:ascii="Times New Roman" w:hAnsi="Times New Roman"/>
        </w:rPr>
        <w:t>including</w:t>
      </w:r>
      <w:r w:rsidR="00B13762">
        <w:rPr>
          <w:rFonts w:ascii="Times New Roman" w:hAnsi="Times New Roman"/>
        </w:rPr>
        <w:t xml:space="preserve"> </w:t>
      </w:r>
      <w:r w:rsidR="002E17CE" w:rsidRPr="00D256DB">
        <w:rPr>
          <w:rFonts w:ascii="Times New Roman" w:hAnsi="Times New Roman"/>
        </w:rPr>
        <w:t>s</w:t>
      </w:r>
      <w:r w:rsidRPr="00D256DB">
        <w:rPr>
          <w:rFonts w:ascii="Times New Roman" w:eastAsia="Cambria" w:hAnsi="Times New Roman" w:cs="Times New Roman"/>
        </w:rPr>
        <w:t xml:space="preserve">oil total </w:t>
      </w:r>
      <w:r w:rsidR="009C4E0C">
        <w:rPr>
          <w:rFonts w:ascii="Times New Roman" w:eastAsia="Cambria" w:hAnsi="Times New Roman" w:cs="Times New Roman"/>
        </w:rPr>
        <w:t>nitrogen</w:t>
      </w:r>
      <w:r w:rsidRPr="00D256DB">
        <w:rPr>
          <w:rFonts w:ascii="Times New Roman" w:eastAsia="Cambria" w:hAnsi="Times New Roman" w:cs="Times New Roman"/>
        </w:rPr>
        <w:t xml:space="preserve">, foliar </w:t>
      </w:r>
      <w:r w:rsidR="009C4E0C">
        <w:rPr>
          <w:rFonts w:ascii="Times New Roman" w:eastAsia="Cambria" w:hAnsi="Times New Roman" w:cs="Times New Roman"/>
        </w:rPr>
        <w:t>nitrogen</w:t>
      </w:r>
      <w:r w:rsidRPr="00D256DB">
        <w:rPr>
          <w:rFonts w:ascii="Times New Roman" w:eastAsia="Cambria" w:hAnsi="Times New Roman" w:cs="Times New Roman"/>
        </w:rPr>
        <w:t>, and soil pH</w:t>
      </w:r>
      <w:r w:rsidR="0025352F">
        <w:rPr>
          <w:rFonts w:ascii="Times New Roman" w:eastAsia="Cambria" w:hAnsi="Times New Roman" w:cs="Times New Roman"/>
        </w:rPr>
        <w:t>,</w:t>
      </w:r>
      <w:r w:rsidRPr="00D256DB">
        <w:rPr>
          <w:rFonts w:ascii="Times New Roman" w:eastAsia="Cambria" w:hAnsi="Times New Roman" w:cs="Times New Roman"/>
        </w:rPr>
        <w:t xml:space="preserve"> </w:t>
      </w:r>
      <w:r w:rsidRPr="00AB59E5">
        <w:rPr>
          <w:rFonts w:ascii="Times New Roman" w:eastAsia="Cambria" w:hAnsi="Times New Roman" w:cs="Times New Roman"/>
        </w:rPr>
        <w:t xml:space="preserve">were not significant predictors of either </w:t>
      </w:r>
      <w:r w:rsidR="00A7402E">
        <w:rPr>
          <w:rFonts w:ascii="Times New Roman" w:eastAsia="Cambria" w:hAnsi="Times New Roman" w:cs="Times New Roman"/>
        </w:rPr>
        <w:t xml:space="preserve">the </w:t>
      </w:r>
      <w:r w:rsidRPr="00AB59E5">
        <w:rPr>
          <w:rFonts w:ascii="Times New Roman" w:eastAsia="Cambria" w:hAnsi="Times New Roman" w:cs="Times New Roman"/>
        </w:rPr>
        <w:t>activity or abunda</w:t>
      </w:r>
      <w:r>
        <w:rPr>
          <w:rFonts w:ascii="Times New Roman" w:hAnsi="Times New Roman"/>
        </w:rPr>
        <w:t>nce of ammonia oxidizers</w:t>
      </w:r>
      <w:r w:rsidR="00C1312B">
        <w:rPr>
          <w:rFonts w:ascii="Times New Roman" w:hAnsi="Times New Roman"/>
        </w:rPr>
        <w:t xml:space="preserve">, </w:t>
      </w:r>
      <w:r w:rsidR="00BD5E3C">
        <w:rPr>
          <w:rFonts w:ascii="Times New Roman" w:hAnsi="Times New Roman"/>
        </w:rPr>
        <w:t>suggesti</w:t>
      </w:r>
      <w:r w:rsidR="00C1312B">
        <w:rPr>
          <w:rFonts w:ascii="Times New Roman" w:hAnsi="Times New Roman"/>
        </w:rPr>
        <w:t xml:space="preserve">ng </w:t>
      </w:r>
      <w:r w:rsidR="003505E5">
        <w:rPr>
          <w:rFonts w:ascii="Times New Roman" w:hAnsi="Times New Roman"/>
        </w:rPr>
        <w:t xml:space="preserve">genetic </w:t>
      </w:r>
      <w:r w:rsidR="00C1312B">
        <w:rPr>
          <w:rFonts w:ascii="Times New Roman" w:hAnsi="Times New Roman"/>
        </w:rPr>
        <w:t>variation in foliar condensed tannins may be the dominant regulating factor</w:t>
      </w:r>
      <w:r w:rsidR="001013CD">
        <w:rPr>
          <w:rFonts w:ascii="Times New Roman" w:hAnsi="Times New Roman"/>
        </w:rPr>
        <w:t>.</w:t>
      </w:r>
      <w:r>
        <w:rPr>
          <w:rFonts w:ascii="Times New Roman" w:hAnsi="Times New Roman"/>
        </w:rPr>
        <w:t xml:space="preserve"> </w:t>
      </w:r>
      <w:r w:rsidR="00261D3E">
        <w:rPr>
          <w:rFonts w:ascii="Times New Roman" w:hAnsi="Times New Roman"/>
        </w:rPr>
        <w:t>T</w:t>
      </w:r>
      <w:r w:rsidRPr="00AB59E5">
        <w:rPr>
          <w:rFonts w:ascii="Times New Roman" w:eastAsia="Cambria" w:hAnsi="Times New Roman" w:cs="Times New Roman"/>
        </w:rPr>
        <w:t xml:space="preserve">hese results demonstrate the </w:t>
      </w:r>
      <w:r w:rsidR="00C1312B">
        <w:rPr>
          <w:rFonts w:ascii="Times New Roman" w:eastAsia="Cambria" w:hAnsi="Times New Roman" w:cs="Times New Roman"/>
        </w:rPr>
        <w:t>condensed tannin</w:t>
      </w:r>
      <w:r w:rsidR="002E17CE">
        <w:rPr>
          <w:rFonts w:ascii="Times New Roman" w:eastAsia="Cambria" w:hAnsi="Times New Roman" w:cs="Times New Roman"/>
        </w:rPr>
        <w:t xml:space="preserve"> phenotypes of two </w:t>
      </w:r>
      <w:r w:rsidR="002E17CE" w:rsidRPr="002344EB">
        <w:rPr>
          <w:rFonts w:ascii="Times New Roman" w:eastAsia="Cambria" w:hAnsi="Times New Roman" w:cs="Times New Roman"/>
        </w:rPr>
        <w:t>different</w:t>
      </w:r>
      <w:r w:rsidR="002E17CE">
        <w:rPr>
          <w:rFonts w:ascii="Times New Roman" w:eastAsia="Cambria" w:hAnsi="Times New Roman" w:cs="Times New Roman"/>
        </w:rPr>
        <w:t xml:space="preserve"> </w:t>
      </w:r>
      <w:r w:rsidR="002344EB">
        <w:rPr>
          <w:rFonts w:ascii="Times New Roman" w:eastAsia="Cambria" w:hAnsi="Times New Roman" w:cs="Times New Roman"/>
        </w:rPr>
        <w:t>tree</w:t>
      </w:r>
      <w:r w:rsidR="002E17CE">
        <w:rPr>
          <w:rFonts w:ascii="Times New Roman" w:eastAsia="Cambria" w:hAnsi="Times New Roman" w:cs="Times New Roman"/>
        </w:rPr>
        <w:t xml:space="preserve"> species and their naturally occurring hybrids have </w:t>
      </w:r>
      <w:r w:rsidRPr="00AB59E5">
        <w:rPr>
          <w:rFonts w:ascii="Times New Roman" w:eastAsia="Cambria" w:hAnsi="Times New Roman" w:cs="Times New Roman"/>
        </w:rPr>
        <w:t xml:space="preserve">extended effects </w:t>
      </w:r>
      <w:r w:rsidRPr="00AB59E5">
        <w:rPr>
          <w:rFonts w:ascii="Times New Roman" w:hAnsi="Times New Roman"/>
        </w:rPr>
        <w:t>on a key ecosystem process and</w:t>
      </w:r>
      <w:r w:rsidRPr="00AB59E5">
        <w:rPr>
          <w:rFonts w:ascii="Times New Roman" w:eastAsia="Cambria" w:hAnsi="Times New Roman" w:cs="Times New Roman"/>
        </w:rPr>
        <w:t xml:space="preserve"> provide evidence for indirect genetic linkages among autotrophs across </w:t>
      </w:r>
      <w:r w:rsidR="001013CD">
        <w:rPr>
          <w:rFonts w:ascii="Times New Roman" w:eastAsia="Cambria" w:hAnsi="Times New Roman" w:cs="Times New Roman"/>
        </w:rPr>
        <w:t>at least two</w:t>
      </w:r>
      <w:r w:rsidRPr="00AB59E5">
        <w:rPr>
          <w:rFonts w:ascii="Times New Roman" w:eastAsia="Cambria" w:hAnsi="Times New Roman" w:cs="Times New Roman"/>
        </w:rPr>
        <w:t xml:space="preserve"> domains of life.</w:t>
      </w:r>
      <w:r w:rsidR="002E17CE">
        <w:rPr>
          <w:rFonts w:ascii="Times New Roman" w:eastAsia="Cambria" w:hAnsi="Times New Roman" w:cs="Times New Roman"/>
        </w:rPr>
        <w:t xml:space="preserve"> </w:t>
      </w:r>
    </w:p>
    <w:p w14:paraId="38B24D12" w14:textId="77777777" w:rsidR="00664F11" w:rsidRDefault="00664F11" w:rsidP="005118B9">
      <w:pPr>
        <w:spacing w:line="480" w:lineRule="auto"/>
        <w:rPr>
          <w:rFonts w:ascii="Times New Roman" w:hAnsi="Times New Roman"/>
          <w:i/>
        </w:rPr>
      </w:pPr>
    </w:p>
    <w:p w14:paraId="62B12A34" w14:textId="64CD7299" w:rsidR="00FC13AB" w:rsidRDefault="00DC5C82" w:rsidP="005118B9">
      <w:pPr>
        <w:spacing w:line="480" w:lineRule="auto"/>
        <w:rPr>
          <w:rFonts w:ascii="Times New Roman" w:hAnsi="Times New Roman"/>
          <w:i/>
        </w:rPr>
      </w:pPr>
      <w:r w:rsidRPr="00835842">
        <w:rPr>
          <w:rFonts w:ascii="Times New Roman" w:hAnsi="Times New Roman"/>
          <w:i/>
        </w:rPr>
        <w:t xml:space="preserve">Key words: </w:t>
      </w:r>
      <w:r w:rsidR="00BD0088" w:rsidRPr="00835842">
        <w:rPr>
          <w:rFonts w:ascii="Times New Roman" w:hAnsi="Times New Roman"/>
          <w:i/>
        </w:rPr>
        <w:t>Archaea</w:t>
      </w:r>
      <w:r w:rsidR="00BD0088">
        <w:rPr>
          <w:rFonts w:ascii="Times New Roman" w:hAnsi="Times New Roman"/>
        </w:rPr>
        <w:t>,</w:t>
      </w:r>
      <w:r w:rsidR="00BD0088">
        <w:rPr>
          <w:rFonts w:ascii="Times New Roman" w:hAnsi="Times New Roman"/>
          <w:i/>
        </w:rPr>
        <w:t xml:space="preserve"> </w:t>
      </w:r>
      <w:r w:rsidR="009D5C12">
        <w:rPr>
          <w:rFonts w:ascii="Times New Roman" w:hAnsi="Times New Roman"/>
          <w:i/>
        </w:rPr>
        <w:t>b</w:t>
      </w:r>
      <w:r w:rsidR="006611F8">
        <w:rPr>
          <w:rFonts w:ascii="Times New Roman" w:hAnsi="Times New Roman"/>
          <w:i/>
        </w:rPr>
        <w:t xml:space="preserve">acteria, </w:t>
      </w:r>
      <w:r w:rsidR="00BD0088">
        <w:rPr>
          <w:rFonts w:ascii="Times New Roman" w:hAnsi="Times New Roman"/>
          <w:i/>
        </w:rPr>
        <w:t xml:space="preserve">community ecosystem phenotypes, </w:t>
      </w:r>
      <w:r>
        <w:rPr>
          <w:rFonts w:ascii="Times New Roman" w:hAnsi="Times New Roman"/>
          <w:i/>
        </w:rPr>
        <w:t>condensed tannins</w:t>
      </w:r>
      <w:r w:rsidRPr="00BD0088">
        <w:rPr>
          <w:rFonts w:ascii="Times New Roman" w:hAnsi="Times New Roman"/>
          <w:i/>
        </w:rPr>
        <w:t xml:space="preserve">, </w:t>
      </w:r>
      <w:r w:rsidR="00BD0088" w:rsidRPr="00835842">
        <w:rPr>
          <w:rFonts w:ascii="Times New Roman" w:hAnsi="Times New Roman"/>
          <w:i/>
        </w:rPr>
        <w:t>ammonia oxidizers</w:t>
      </w:r>
      <w:r w:rsidR="00BD0088">
        <w:rPr>
          <w:rFonts w:ascii="Times New Roman" w:hAnsi="Times New Roman"/>
        </w:rPr>
        <w:t xml:space="preserve">, </w:t>
      </w:r>
      <w:r w:rsidR="00BD0088" w:rsidRPr="00835842">
        <w:rPr>
          <w:rFonts w:ascii="Times New Roman" w:hAnsi="Times New Roman"/>
          <w:i/>
        </w:rPr>
        <w:t>nitrification</w:t>
      </w:r>
      <w:r w:rsidR="00BD0088">
        <w:rPr>
          <w:rFonts w:ascii="Times New Roman" w:hAnsi="Times New Roman"/>
          <w:i/>
        </w:rPr>
        <w:t xml:space="preserve">, </w:t>
      </w:r>
      <w:r w:rsidR="00BD0088" w:rsidRPr="00835842">
        <w:rPr>
          <w:rFonts w:ascii="Times New Roman" w:hAnsi="Times New Roman"/>
          <w:i/>
        </w:rPr>
        <w:t>autotrophic soil microorganisms</w:t>
      </w:r>
      <w:r w:rsidR="00BD0088">
        <w:rPr>
          <w:rFonts w:ascii="Times New Roman" w:hAnsi="Times New Roman"/>
          <w:i/>
        </w:rPr>
        <w:t>.</w:t>
      </w:r>
      <w:r w:rsidR="00BD0088" w:rsidRPr="00835842">
        <w:rPr>
          <w:rFonts w:ascii="Times New Roman" w:hAnsi="Times New Roman"/>
          <w:i/>
        </w:rPr>
        <w:t xml:space="preserve"> </w:t>
      </w:r>
    </w:p>
    <w:p w14:paraId="2C34587B" w14:textId="77777777" w:rsidR="00664F11" w:rsidRDefault="00664F11" w:rsidP="005118B9">
      <w:pPr>
        <w:spacing w:line="480" w:lineRule="auto"/>
        <w:rPr>
          <w:rFonts w:ascii="Times New Roman" w:hAnsi="Times New Roman"/>
          <w:b/>
        </w:rPr>
        <w:sectPr w:rsidR="00664F11" w:rsidSect="00587FD8">
          <w:footerReference w:type="even" r:id="rId7"/>
          <w:footerReference w:type="default" r:id="rId8"/>
          <w:pgSz w:w="12240" w:h="15840"/>
          <w:pgMar w:top="1440" w:right="1440" w:bottom="1440" w:left="1440" w:header="720" w:footer="720" w:gutter="0"/>
          <w:lnNumType w:countBy="1" w:restart="continuous"/>
          <w:cols w:space="720"/>
        </w:sectPr>
      </w:pPr>
    </w:p>
    <w:p w14:paraId="3F2E1373" w14:textId="6B11A9A2" w:rsidR="00F3009A" w:rsidRPr="00C51A61" w:rsidRDefault="00EA1327" w:rsidP="00D05FB6">
      <w:pPr>
        <w:spacing w:line="480" w:lineRule="auto"/>
        <w:outlineLvl w:val="0"/>
        <w:rPr>
          <w:rFonts w:ascii="Times New Roman" w:hAnsi="Times New Roman"/>
          <w:b/>
        </w:rPr>
      </w:pPr>
      <w:r w:rsidRPr="00C51A61">
        <w:rPr>
          <w:rFonts w:ascii="Times New Roman" w:hAnsi="Times New Roman"/>
          <w:b/>
        </w:rPr>
        <w:lastRenderedPageBreak/>
        <w:t>I</w:t>
      </w:r>
      <w:r>
        <w:rPr>
          <w:rFonts w:ascii="Times New Roman" w:hAnsi="Times New Roman"/>
          <w:b/>
        </w:rPr>
        <w:t>ntroduction:</w:t>
      </w:r>
    </w:p>
    <w:p w14:paraId="2806938B" w14:textId="3679E375" w:rsidR="007A1A57" w:rsidRDefault="00AF116F" w:rsidP="0035054A">
      <w:pPr>
        <w:spacing w:line="480" w:lineRule="auto"/>
        <w:ind w:firstLine="720"/>
        <w:rPr>
          <w:rFonts w:ascii="Times New Roman" w:hAnsi="Times New Roman"/>
        </w:rPr>
      </w:pPr>
      <w:r>
        <w:rPr>
          <w:rFonts w:ascii="Times New Roman" w:hAnsi="Times New Roman"/>
        </w:rPr>
        <w:t xml:space="preserve">There is growing evidence that </w:t>
      </w:r>
      <w:r w:rsidR="00835842">
        <w:rPr>
          <w:rFonts w:ascii="Times New Roman" w:hAnsi="Times New Roman"/>
        </w:rPr>
        <w:t>intra- and inter</w:t>
      </w:r>
      <w:r w:rsidR="00C404AE">
        <w:rPr>
          <w:rFonts w:ascii="Times New Roman" w:hAnsi="Times New Roman"/>
        </w:rPr>
        <w:t>-</w:t>
      </w:r>
      <w:r w:rsidR="00835842">
        <w:rPr>
          <w:rFonts w:ascii="Times New Roman" w:hAnsi="Times New Roman"/>
        </w:rPr>
        <w:t xml:space="preserve">specific </w:t>
      </w:r>
      <w:r w:rsidR="00D703C8">
        <w:rPr>
          <w:rFonts w:ascii="Times New Roman" w:hAnsi="Times New Roman"/>
        </w:rPr>
        <w:t>genetic</w:t>
      </w:r>
      <w:r>
        <w:rPr>
          <w:rFonts w:ascii="Times New Roman" w:hAnsi="Times New Roman"/>
        </w:rPr>
        <w:t xml:space="preserve"> </w:t>
      </w:r>
      <w:r w:rsidR="00835842">
        <w:rPr>
          <w:rFonts w:ascii="Times New Roman" w:hAnsi="Times New Roman"/>
        </w:rPr>
        <w:t xml:space="preserve">differences </w:t>
      </w:r>
      <w:r>
        <w:rPr>
          <w:rFonts w:ascii="Times New Roman" w:hAnsi="Times New Roman"/>
        </w:rPr>
        <w:t>in plant</w:t>
      </w:r>
      <w:r w:rsidR="00835842">
        <w:rPr>
          <w:rFonts w:ascii="Times New Roman" w:hAnsi="Times New Roman"/>
        </w:rPr>
        <w:t xml:space="preserve"> chemistry</w:t>
      </w:r>
      <w:r>
        <w:rPr>
          <w:rFonts w:ascii="Times New Roman" w:hAnsi="Times New Roman"/>
        </w:rPr>
        <w:t xml:space="preserve"> can affect the structure and function of </w:t>
      </w:r>
      <w:r w:rsidR="00353E36">
        <w:rPr>
          <w:rFonts w:ascii="Times New Roman" w:hAnsi="Times New Roman"/>
        </w:rPr>
        <w:t>above- and belowground</w:t>
      </w:r>
      <w:r>
        <w:rPr>
          <w:rFonts w:ascii="Times New Roman" w:hAnsi="Times New Roman"/>
        </w:rPr>
        <w:t xml:space="preserve"> microbial communities</w:t>
      </w:r>
      <w:r w:rsidR="0099503D">
        <w:rPr>
          <w:rFonts w:ascii="Times New Roman" w:hAnsi="Times New Roman"/>
        </w:rPr>
        <w:t xml:space="preserve"> </w:t>
      </w:r>
      <w:r w:rsidR="0099503D">
        <w:rPr>
          <w:rFonts w:ascii="Times New Roman" w:hAnsi="Times New Roman"/>
        </w:rPr>
        <w:fldChar w:fldCharType="begin"/>
      </w:r>
      <w:r w:rsidR="00CB0CFC">
        <w:rPr>
          <w:rFonts w:ascii="Times New Roman" w:hAnsi="Times New Roman"/>
        </w:rPr>
        <w:instrText xml:space="preserve"> ADDIN ZOTERO_ITEM CSL_CITATION {"citationID":"LZkacO6z","properties":{"formattedCitation":"(Silfver et al. 2007, Bailey et al. 2009, Madritch and Lindroth 2011, Lamit et al. 2015)","plainCitation":"(Silfver et al. 2007, Bailey et al. 2009, Madritch and Lindroth 2011, Lamit et al. 2015)","noteIndex":0},"citationItems":[{"id":1985,"uris":["http://zotero.org/users/2587073/items/W2BH2C3J"],"uri":["http://zotero.org/users/2587073/items/W2BH2C3J"],"itemData":{"id":1985,"type":"article-journal","title":"Leaf litter decomposition differs among genotypes in a local Betula pendula population","container-title":"Oecologia","page":"707-714","volume":"152","issue":"4","source":"Springer Link","abstract":"Ecosystem processes, such as plant litter decomposition, are known to be partly genetically determined, but the magnitude of genetic variation within local populations is still poorly known. We used micropropagated field-grown saplings of 19 Betula pendula genotypes, representing genetic variation in a natural birch population, to examine (1) whether genotype can explain variation in leaf litter decomposition within a local plant population, and (2) whether genotypic variation in litter decomposition is associated with genotypic variation in other plant attributes. We found that a local B. pendula population can have substantial genotypic variation in leaf litter mass loss at the early stages of the decomposition process and that this variation can be associated with genotypic variation in herbivore resistance and leaf concentrations of soluble proteins and total nitrogen (N). Our results are among the first to show that fundamental ecosystem processes can be significantly affected by truly intraspecific genetic variation of a plant species.","DOI":"10.1007/s00442-007-0695-1","ISSN":"1432-1939","journalAbbreviation":"Oecologia","language":"en","author":[{"family":"Silfver","given":"Tarja"},{"family":"Mikola","given":"Juha"},{"family":"Rousi","given":"Matti"},{"family":"Roininen","given":"Heikki"},{"family":"Oksanen","given":"Elina"}],"issued":{"date-parts":[["2007",7,1]]}}},{"id":248,"uris":["http://zotero.org/users/2587073/items/CWR7MF6G"],"uri":["http://zotero.org/users/2587073/items/CWR7MF6G"],"itemData":{"id":248,"type":"article-journal","title":"From genes to ecosystems: a synthesis of the effects of plant genetic factors across levels of organization","container-title":"Philosophical Transactions of the Royal Society B: Biological Sciences","page":"1607-1616","volume":"364","issue":"1523","source":"CrossRef","DOI":"10.1098/rstb.2008.0336","ISSN":"0962-8436, 1471-2970","title-short":"From genes to ecosystems","language":"en","author":[{"family":"Bailey","given":"J. K."},{"family":"Schweitzer","given":"J. A."},{"family":"Ubeda","given":"F."},{"family":"Koricheva","given":"J."},{"family":"LeRoy","given":"C. J."},{"family":"Madritch","given":"M. D."},{"family":"Rehill","given":"B. J."},{"family":"Bangert","given":"R. K."},{"family":"Fischer","given":"D. G."},{"family":"Allan","given":"G. J."},{"family":"Whitham","given":"T. G."}],"issued":{"date-parts":[["2009",6,12]]}}},{"id":1994,"uris":["http://zotero.org/users/2587073/items/2E8MYZQH"],"uri":["http://zotero.org/users/2587073/items/2E8MYZQH"],"itemData":{"id":1994,"type":"article-journal","title":"Soil microbial communities adapt to genetic variation in leaf litter inputs","container-title":"Oikos","page":"1696-1704","volume":"120","issue":"11","source":"Crossref","DOI":"10.1111/j.1600-0706.2011.19195.x","ISSN":"00301299","language":"en","author":[{"family":"Madritch","given":"Michael D."},{"family":"Lindroth","given":"Richard L."}],"issued":{"date-parts":[["2011",11]]}}},{"id":1793,"uris":["http://zotero.org/users/2587073/items/CE2QZYC2"],"uri":["http://zotero.org/users/2587073/items/CE2QZYC2"],"itemData":{"id":1793,"type":"article-journal","title":"Tree genotype mediates covariance among communities from microbes to lichens and arthropods","container-title":"Journal of Ecology","page":"840-850","volume":"103","issue":"4","source":"besjournals.onlinelibrary.wiley.com (Atypon)","DOI":"10.1111/1365-2745.12416","ISSN":"0022-0477","journalAbbreviation":"Journal of Ecology","author":[{"family":"Lamit","given":"Louis J."},{"family":"Busby","given":"Posy E."},{"family":"Lau","given":"Matthew K."},{"family":"Compson","given":"Zacchaeus G."},{"family":"Wojtowicz","given":"Todd"},{"family":"Keith","given":"Arthur R."},{"family":"Zinkgraf","given":"Matthew S."},{"family":"Schweitzer","given":"Jennifer A."},{"family":"Shuster","given":"Stephen M."},{"family":"Gehring","given":"Catherine A."},{"family":"Whitham","given":"Thomas G."},{"family":"Salguero</w:instrText>
      </w:r>
      <w:r w:rsidR="00CB0CFC">
        <w:rPr>
          <w:rFonts w:ascii="Cambria Math" w:hAnsi="Cambria Math" w:cs="Cambria Math"/>
        </w:rPr>
        <w:instrText>‐</w:instrText>
      </w:r>
      <w:r w:rsidR="00CB0CFC">
        <w:rPr>
          <w:rFonts w:ascii="Times New Roman" w:hAnsi="Times New Roman"/>
        </w:rPr>
        <w:instrText xml:space="preserve">Gómez","given":"Roberto"}],"issued":{"date-parts":[["2015",6,15]]}}}],"schema":"https://github.com/citation-style-language/schema/raw/master/csl-citation.json"} </w:instrText>
      </w:r>
      <w:r w:rsidR="0099503D">
        <w:rPr>
          <w:rFonts w:ascii="Times New Roman" w:hAnsi="Times New Roman"/>
        </w:rPr>
        <w:fldChar w:fldCharType="separate"/>
      </w:r>
      <w:r w:rsidR="003D3D22">
        <w:rPr>
          <w:rFonts w:ascii="Times New Roman" w:hAnsi="Times New Roman"/>
          <w:noProof/>
        </w:rPr>
        <w:t>(Silfver et al. 2007, Bailey et al. 2009, Madritch and Lindroth 2011, Lamit et al. 2015)</w:t>
      </w:r>
      <w:r w:rsidR="0099503D">
        <w:rPr>
          <w:rFonts w:ascii="Times New Roman" w:hAnsi="Times New Roman"/>
        </w:rPr>
        <w:fldChar w:fldCharType="end"/>
      </w:r>
      <w:r w:rsidR="00C67F12">
        <w:rPr>
          <w:rFonts w:ascii="Times New Roman" w:hAnsi="Times New Roman"/>
        </w:rPr>
        <w:t xml:space="preserve">. </w:t>
      </w:r>
      <w:r w:rsidR="00BC6BFE">
        <w:rPr>
          <w:rFonts w:ascii="Times New Roman" w:hAnsi="Times New Roman"/>
        </w:rPr>
        <w:t xml:space="preserve">For example, </w:t>
      </w:r>
      <w:r w:rsidR="00147BE7">
        <w:rPr>
          <w:rFonts w:ascii="Times New Roman" w:hAnsi="Times New Roman"/>
        </w:rPr>
        <w:t xml:space="preserve">genotypic </w:t>
      </w:r>
      <w:r w:rsidR="00835842">
        <w:rPr>
          <w:rFonts w:ascii="Times New Roman" w:hAnsi="Times New Roman"/>
        </w:rPr>
        <w:t xml:space="preserve">differences </w:t>
      </w:r>
      <w:r w:rsidR="00147BE7">
        <w:rPr>
          <w:rFonts w:ascii="Times New Roman" w:hAnsi="Times New Roman"/>
        </w:rPr>
        <w:t xml:space="preserve">in foliar condensed tannins </w:t>
      </w:r>
      <w:r w:rsidR="00C67F12">
        <w:rPr>
          <w:rFonts w:ascii="Times New Roman" w:hAnsi="Times New Roman"/>
        </w:rPr>
        <w:t>(CT</w:t>
      </w:r>
      <w:r w:rsidR="008D28D2">
        <w:rPr>
          <w:rFonts w:ascii="Times New Roman" w:hAnsi="Times New Roman"/>
        </w:rPr>
        <w:t>s</w:t>
      </w:r>
      <w:r w:rsidR="00C67F12">
        <w:rPr>
          <w:rFonts w:ascii="Times New Roman" w:hAnsi="Times New Roman"/>
        </w:rPr>
        <w:t xml:space="preserve">) </w:t>
      </w:r>
      <w:r w:rsidR="00147BE7">
        <w:rPr>
          <w:rFonts w:ascii="Times New Roman" w:hAnsi="Times New Roman"/>
        </w:rPr>
        <w:t xml:space="preserve">exert a strong influence on </w:t>
      </w:r>
      <w:r w:rsidR="00E77633">
        <w:rPr>
          <w:rFonts w:ascii="Times New Roman" w:hAnsi="Times New Roman"/>
        </w:rPr>
        <w:t xml:space="preserve">both </w:t>
      </w:r>
      <w:r w:rsidR="00147BE7">
        <w:rPr>
          <w:rFonts w:ascii="Times New Roman" w:hAnsi="Times New Roman"/>
        </w:rPr>
        <w:t>the composition of microbial communities</w:t>
      </w:r>
      <w:r w:rsidR="00FB3AE1">
        <w:rPr>
          <w:rFonts w:ascii="Times New Roman" w:hAnsi="Times New Roman"/>
        </w:rPr>
        <w:t xml:space="preserve"> </w:t>
      </w:r>
      <w:r w:rsidR="00957547">
        <w:rPr>
          <w:rFonts w:ascii="Times New Roman" w:hAnsi="Times New Roman"/>
        </w:rPr>
        <w:fldChar w:fldCharType="begin"/>
      </w:r>
      <w:r w:rsidR="00CB0CFC">
        <w:rPr>
          <w:rFonts w:ascii="Times New Roman" w:hAnsi="Times New Roman"/>
        </w:rPr>
        <w:instrText xml:space="preserve"> ADDIN ZOTERO_ITEM CSL_CITATION {"citationID":"I6GXiXwF","properties":{"formattedCitation":"(Schweitzer et al. 2008a, 2011)","plainCitation":"(Schweitzer et al. 2008a, 2011)","noteIndex":0},"citationItems":[{"id":39,"uris":["http://zotero.org/users/2587073/items/34RJ846Q"],"uri":["http://zotero.org/users/2587073/items/34RJ846Q"],"itemData":{"id":39,"type":"article-journal","title":"Plant–soil–microorganism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Scholar","title-short":"Plant–soil–microorganism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957547">
        <w:rPr>
          <w:rFonts w:ascii="Times New Roman" w:hAnsi="Times New Roman"/>
        </w:rPr>
        <w:fldChar w:fldCharType="separate"/>
      </w:r>
      <w:r w:rsidR="00957547">
        <w:rPr>
          <w:rFonts w:ascii="Times New Roman" w:hAnsi="Times New Roman"/>
          <w:noProof/>
        </w:rPr>
        <w:t>(Schweitzer et al. 2008a, 2011)</w:t>
      </w:r>
      <w:r w:rsidR="00957547">
        <w:rPr>
          <w:rFonts w:ascii="Times New Roman" w:hAnsi="Times New Roman"/>
        </w:rPr>
        <w:fldChar w:fldCharType="end"/>
      </w:r>
      <w:r w:rsidR="00147BE7">
        <w:rPr>
          <w:rFonts w:ascii="Times New Roman" w:hAnsi="Times New Roman"/>
        </w:rPr>
        <w:t xml:space="preserve"> </w:t>
      </w:r>
      <w:r w:rsidR="00E77633">
        <w:rPr>
          <w:rFonts w:ascii="Times New Roman" w:hAnsi="Times New Roman"/>
        </w:rPr>
        <w:t xml:space="preserve">and key ecosystem processes they perform, including </w:t>
      </w:r>
      <w:r w:rsidR="00625204">
        <w:rPr>
          <w:rFonts w:ascii="Times New Roman" w:hAnsi="Times New Roman"/>
        </w:rPr>
        <w:t xml:space="preserve">rates of </w:t>
      </w:r>
      <w:r w:rsidR="005F7B13">
        <w:rPr>
          <w:rFonts w:ascii="Times New Roman" w:hAnsi="Times New Roman"/>
        </w:rPr>
        <w:t xml:space="preserve">leaf litter </w:t>
      </w:r>
      <w:r w:rsidR="00E77633">
        <w:rPr>
          <w:rFonts w:ascii="Times New Roman" w:hAnsi="Times New Roman"/>
        </w:rPr>
        <w:t xml:space="preserve">decomposition and </w:t>
      </w:r>
      <w:r w:rsidR="009C4E0C">
        <w:rPr>
          <w:rFonts w:ascii="Times New Roman" w:hAnsi="Times New Roman"/>
        </w:rPr>
        <w:t>nitrogen (N)</w:t>
      </w:r>
      <w:r w:rsidR="00E77633">
        <w:rPr>
          <w:rFonts w:ascii="Times New Roman" w:hAnsi="Times New Roman"/>
        </w:rPr>
        <w:t xml:space="preserve"> mineralization</w:t>
      </w:r>
      <w:r w:rsidR="00D94B0B">
        <w:rPr>
          <w:rFonts w:ascii="Times New Roman" w:hAnsi="Times New Roman"/>
        </w:rPr>
        <w:t xml:space="preserve"> in terrestrial</w:t>
      </w:r>
      <w:r w:rsidR="00C51A61">
        <w:rPr>
          <w:rFonts w:ascii="Times New Roman" w:hAnsi="Times New Roman"/>
        </w:rPr>
        <w:t xml:space="preserve"> </w:t>
      </w:r>
      <w:r w:rsidR="00C51A61">
        <w:rPr>
          <w:rFonts w:ascii="Times New Roman" w:hAnsi="Times New Roman"/>
        </w:rPr>
        <w:fldChar w:fldCharType="begin"/>
      </w:r>
      <w:r w:rsidR="00CB0CFC">
        <w:rPr>
          <w:rFonts w:ascii="Times New Roman" w:hAnsi="Times New Roman"/>
        </w:rPr>
        <w:instrText xml:space="preserve"> ADDIN ZOTERO_ITEM CSL_CITATION {"citationID":"i8pWyQ3y","properties":{"formattedCitation":"(Compson et al. 2018)","plainCitation":"(Compson et al. 2018)","dontUpdate":true,"noteIndex":0},"citationItems":[{"id":1907,"uris":["http://zotero.org/users/2587073/items/8987882F"],"uri":["http://zotero.org/users/2587073/items/8987882F"],"itemData":{"id":1907,"type":"article-journal","title":"Linking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structure.","DOI":"10.1002/ecy.2224","ISSN":"00129658","title-short":"Linking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C51A61">
        <w:rPr>
          <w:rFonts w:ascii="Times New Roman" w:hAnsi="Times New Roman"/>
        </w:rPr>
        <w:fldChar w:fldCharType="separate"/>
      </w:r>
      <w:r w:rsidR="00B64540" w:rsidRPr="000B28EE">
        <w:rPr>
          <w:rFonts w:ascii="Times New Roman" w:hAnsi="Times New Roman"/>
          <w:noProof/>
        </w:rPr>
        <w:t>(Schweitzer et al. 2004, Madritch et al. 2006)</w:t>
      </w:r>
      <w:r w:rsidR="00C51A61">
        <w:rPr>
          <w:rFonts w:ascii="Times New Roman" w:hAnsi="Times New Roman"/>
        </w:rPr>
        <w:fldChar w:fldCharType="end"/>
      </w:r>
      <w:r w:rsidR="00B64540">
        <w:rPr>
          <w:rFonts w:ascii="Times New Roman" w:hAnsi="Times New Roman"/>
        </w:rPr>
        <w:t xml:space="preserve"> and aquatic ecosystems </w:t>
      </w:r>
      <w:r w:rsidR="00B64540">
        <w:rPr>
          <w:rFonts w:ascii="Times New Roman" w:hAnsi="Times New Roman"/>
        </w:rPr>
        <w:fldChar w:fldCharType="begin"/>
      </w:r>
      <w:r w:rsidR="00CB0CFC">
        <w:rPr>
          <w:rFonts w:ascii="Times New Roman" w:hAnsi="Times New Roman"/>
        </w:rPr>
        <w:instrText xml:space="preserve"> ADDIN ZOTERO_ITEM CSL_CITATION {"citationID":"Z0adDRzB","properties":{"formattedCitation":"(Compson et al. 2018)","plainCitation":"(Compson et al. 2018)","noteIndex":0},"citationItems":[{"id":1907,"uris":["http://zotero.org/users/2587073/items/8987882F"],"uri":["http://zotero.org/users/2587073/items/8987882F"],"itemData":{"id":1907,"type":"article-journal","title":"Linking tree genetics and stream consumers: isotopic tracers elucidate controls on carbon and nitrogen assimilation","container-title":"Ecology","page":"1759-1770","volume":"99","issue":"8","source":"Crossref","abstract":"Leaf litter provides an important nutrient subsidy to headwater streams, but little is known about how tree genetics influence energy pathways from litter to higher trophic levels. Despite the charge to quantify carbon (C) and nitrogen (N) pathways from decomposing litter, the relationship between litter decomposition and aquatic consumers remains unresolved. We measured litter preference (attachments to litter), C and N assimilation rates, and growth rates of a shredding caddisfly (Hesperophylax magnus, Limnephilidae) in response to leaf litter of different chemical and physical phenotypes using Populus cross types (P. fremontii, P. angustifolia, and F1 hybrids) and genotypes within P. angustifolia. We combined laboratory mesocosm studies using litter from a common garden with a field study using doubly labeled litter (13C and 15N) grown in a greenhouse and incubated in Oak Creek, Arizona, USA. We found that, in the lab, shredders initially chose relatively labile (low lignin and condensed tannin concentrations, rapidly decomposing) cross type litter, but preference changed within 4 d to relatively recalcitrant (high lignin and condensed tannin concentrations, slowly decomposing) litter types. Additionally, in the lab, shredder growth rates were higher on relatively recalcitrant compared to labile cross type litter. Over the course of a three-week field experiment, shredders also assimilated more C and N from relatively recalcitrant compared to labile cross type litter. Finally, among P. angustifolia genotypes, N assimilation by shredders was positively related to litter lignin and C:N, but negatively related to condensed tannins and decomposition rate. C assimilation was likewise positively related to litter C:N, and also to litter %N. C assimilation was not associated with condensed tannins or lignin. Collectively, these findings suggest that relatively recalcitrant litter of Populus cross types provides more nutritional benefit, in terms of N fluxes and growth, than labile litter, but among P. angustifolia genotypes the specific trait of litter recalcitrance (lignin or tannins) determines effects on C or N assimilation. As shredders provide nutrients and energy to higher trophic levels, the influence of these genetically based plant decomposition pathways on shredder preference and performance may affect community and food web structure.","DOI":"10.1002/ecy.2224","ISSN":"00129658","title-short":"Linking tree genetics and stream consumers","language":"en","author":[{"family":"Compson","given":"Zacchaeus G."},{"family":"Hungate","given":"Bruce A."},{"family":"Whitham","given":"Thomas G."},{"family":"Koch","given":"George W."},{"family":"Dijkstra","given":"Paul"},{"family":"Siders","given":"Adam C."},{"family":"Wojtowicz","given":"Todd"},{"family":"Jacobs","given":"Ryan"},{"family":"Rakestraw","given":"David N."},{"family":"Allred","given":"Kiel E."},{"family":"Sayer","given":"Chelsea K."},{"family":"Marks","given":"Jane C."}],"issued":{"date-parts":[["2018",8]]}}}],"schema":"https://github.com/citation-style-language/schema/raw/master/csl-citation.json"} </w:instrText>
      </w:r>
      <w:r w:rsidR="00B64540">
        <w:rPr>
          <w:rFonts w:ascii="Times New Roman" w:hAnsi="Times New Roman"/>
        </w:rPr>
        <w:fldChar w:fldCharType="separate"/>
      </w:r>
      <w:r w:rsidR="00B64540">
        <w:rPr>
          <w:rFonts w:ascii="Times New Roman" w:hAnsi="Times New Roman"/>
          <w:noProof/>
        </w:rPr>
        <w:t>(Compson et al. 2018)</w:t>
      </w:r>
      <w:r w:rsidR="00B64540">
        <w:rPr>
          <w:rFonts w:ascii="Times New Roman" w:hAnsi="Times New Roman"/>
        </w:rPr>
        <w:fldChar w:fldCharType="end"/>
      </w:r>
      <w:r w:rsidR="00E77633">
        <w:rPr>
          <w:rFonts w:ascii="Times New Roman" w:hAnsi="Times New Roman"/>
        </w:rPr>
        <w:t xml:space="preserve">. </w:t>
      </w:r>
      <w:r w:rsidR="00645603">
        <w:rPr>
          <w:rFonts w:ascii="Times New Roman" w:hAnsi="Times New Roman"/>
        </w:rPr>
        <w:t>T</w:t>
      </w:r>
      <w:r w:rsidR="006E3CB6">
        <w:rPr>
          <w:rFonts w:ascii="Times New Roman" w:hAnsi="Times New Roman"/>
        </w:rPr>
        <w:t xml:space="preserve">his evidence </w:t>
      </w:r>
      <w:r w:rsidR="004A01A1">
        <w:rPr>
          <w:rFonts w:ascii="Times New Roman" w:hAnsi="Times New Roman"/>
        </w:rPr>
        <w:t xml:space="preserve">supports the idea that genetic variation in plants can have far-reaching consequences on </w:t>
      </w:r>
      <w:r w:rsidR="00013F9A">
        <w:rPr>
          <w:rFonts w:ascii="Times New Roman" w:hAnsi="Times New Roman"/>
        </w:rPr>
        <w:t xml:space="preserve">diverse </w:t>
      </w:r>
      <w:r w:rsidR="00390BD0">
        <w:rPr>
          <w:rFonts w:ascii="Times New Roman" w:hAnsi="Times New Roman"/>
        </w:rPr>
        <w:t xml:space="preserve">biological </w:t>
      </w:r>
      <w:r w:rsidR="00013F9A">
        <w:rPr>
          <w:rFonts w:ascii="Times New Roman" w:hAnsi="Times New Roman"/>
        </w:rPr>
        <w:t xml:space="preserve">communities </w:t>
      </w:r>
      <w:r w:rsidR="00B218C5">
        <w:rPr>
          <w:rFonts w:ascii="Times New Roman" w:hAnsi="Times New Roman"/>
        </w:rPr>
        <w:fldChar w:fldCharType="begin"/>
      </w:r>
      <w:r w:rsidR="00CB0CFC">
        <w:rPr>
          <w:rFonts w:ascii="Times New Roman" w:hAnsi="Times New Roman"/>
        </w:rPr>
        <w:instrText xml:space="preserve"> ADDIN ZOTERO_ITEM CSL_CITATION {"citationID":"EGe6wMfw","properties":{"formattedCitation":"(Whitham et al. 2012, Crutsinger 2016, Des Roches et al. 2018)","plainCitation":"(Whitham et al. 2012, Crutsinger 2016, Des Roches et al. 2018)","noteIndex":0},"citationItems":[{"id":1796,"uris":["http://zotero.org/users/2587073/items/QFRQM9XJ"],"uri":["http://zotero.org/users/2587073/items/QFRQM9XJ"],"itemData":{"id":1796,"type":"article-journal","title":"Community specificity: life and afterlife effects of genes","container-title":"Trends in Plant Science","collection-title":"Special Issue: Specificity of plant–enemy interactions","page":"271-281","volume":"17","issue":"5","source":"ScienceDirect","abstract":"Community-level genetic specificity results when individual genotypes or populations of the same species support different communities. Our review of the literature shows that genetic specificity exhibits both life and afterlife effects; it is a widespread phenomenon occurring in diverse taxonomic groups, aquatic to terrestrial ecosystems, and species-poor to species-rich systems. Such specificity affects species interactions, evolution, ecosystem processes and leads to community feedbacks on the performance of the individuals expressing the traits. Thus, genetic specificity by communities appears to be fundamentally important, suggesting that specificity is a major driver of the biodiversity and stability of the world's ecosystems.","DOI":"10.1016/j.tplants.2012.01.005","ISSN":"1360-1385","title-short":"Community specificity","journalAbbreviation":"Trends in Plant Science","author":[{"family":"Whitham","given":"Thomas G."},{"family":"Gehring","given":"Catherine A."},{"family":"Lamit","given":"Louis J."},{"family":"Wojtowicz","given":"Todd"},{"family":"Evans","given":"Luke M."},{"family":"Keith","given":"Arthur R."},{"family":"Smith","given":"David Solance"}],"issued":{"date-parts":[["2012",5,1]]}}},{"id":1933,"uris":["http://zotero.org/users/2587073/items/B9MZJL3C"],"uri":["http://zotero.org/users/2587073/items/B9MZJL3C"],"itemData":{"id":1933,"type":"article-journal","title":"A community genetics perspective: opportunities for the coming decade","container-title":"New Phytologist","page":"65-70","volume":"210","issue":"1","source":"Wiley Online Library","abstract":"65 I. 65 II. 66 III. 66 IV. 66 V. 66 VI. 67 VII. 68 VIII. 68 IX. 68 X. 68 69 References 69 Summary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years.","DOI":"10.1111/nph.13537","ISSN":"1469-8137","title-short":"A community genetics perspective","language":"en","author":[{"family":"Crutsinger","given":"Gregory M."}],"issued":{"date-parts":[["2016",4,1]]}}},{"id":2000,"uris":["http://zotero.org/users/2587073/items/UX9KZWK9"],"uri":["http://zotero.org/users/2587073/items/UX9KZWK9"],"itemData":{"id":2000,"type":"article-journal","title":"The ecological importance of intraspecific variation","container-title":"Nature Ecology &amp; Evolution","page":"57-64","volume":"2","issue":"1","source":"Crossref","DOI":"10.1038/s41559-017-0402-5","ISSN":"2397-334X","language":"en","author":[{"family":"Des Roches","given":"Simone"},{"family":"Post","given":"David M."},{"family":"Turley","given":"Nash E."},{"family":"Bailey","given":"Joseph K."},{"family":"Hendry","given":"Andrew P."},{"family":"Kinnison","given":"Michael T."},{"family":"Schweitzer","given":"Jennifer A."},{"family":"Palkovacs","given":"Eric P."}],"issued":{"date-parts":[["2018",1]]}}}],"schema":"https://github.com/citation-style-language/schema/raw/master/csl-citation.json"} </w:instrText>
      </w:r>
      <w:r w:rsidR="00B218C5">
        <w:rPr>
          <w:rFonts w:ascii="Times New Roman" w:hAnsi="Times New Roman"/>
        </w:rPr>
        <w:fldChar w:fldCharType="separate"/>
      </w:r>
      <w:r w:rsidR="00B64540">
        <w:rPr>
          <w:rFonts w:ascii="Times New Roman" w:hAnsi="Times New Roman"/>
          <w:noProof/>
        </w:rPr>
        <w:t>(Whitham et al. 2012, Crutsinger 2016, Des Roches et al. 2018)</w:t>
      </w:r>
      <w:r w:rsidR="00B218C5">
        <w:rPr>
          <w:rFonts w:ascii="Times New Roman" w:hAnsi="Times New Roman"/>
        </w:rPr>
        <w:fldChar w:fldCharType="end"/>
      </w:r>
      <w:r w:rsidR="004D64C6">
        <w:rPr>
          <w:rFonts w:ascii="Times New Roman" w:hAnsi="Times New Roman"/>
        </w:rPr>
        <w:t xml:space="preserve">, </w:t>
      </w:r>
      <w:r w:rsidR="00645603">
        <w:rPr>
          <w:rFonts w:ascii="Times New Roman" w:hAnsi="Times New Roman"/>
        </w:rPr>
        <w:t xml:space="preserve">yet </w:t>
      </w:r>
      <w:r w:rsidR="00390BD0">
        <w:rPr>
          <w:rFonts w:ascii="Times New Roman" w:hAnsi="Times New Roman"/>
        </w:rPr>
        <w:t>the effects have</w:t>
      </w:r>
      <w:r w:rsidR="006E3CB6">
        <w:rPr>
          <w:rFonts w:ascii="Times New Roman" w:hAnsi="Times New Roman"/>
        </w:rPr>
        <w:t xml:space="preserve"> thus far been restricted to </w:t>
      </w:r>
      <w:r w:rsidR="000326FD">
        <w:rPr>
          <w:rFonts w:ascii="Times New Roman" w:hAnsi="Times New Roman"/>
        </w:rPr>
        <w:t xml:space="preserve">heterotrophic </w:t>
      </w:r>
      <w:r w:rsidR="00522AF4">
        <w:rPr>
          <w:rFonts w:ascii="Times New Roman" w:hAnsi="Times New Roman"/>
        </w:rPr>
        <w:t>organisms</w:t>
      </w:r>
      <w:r w:rsidR="000326FD">
        <w:rPr>
          <w:rFonts w:ascii="Times New Roman" w:hAnsi="Times New Roman"/>
        </w:rPr>
        <w:t xml:space="preserve"> </w:t>
      </w:r>
      <w:r w:rsidR="000F1CE3">
        <w:rPr>
          <w:rFonts w:ascii="Times New Roman" w:hAnsi="Times New Roman"/>
        </w:rPr>
        <w:t xml:space="preserve">such as herbivores and decomposers </w:t>
      </w:r>
      <w:r w:rsidR="006E3CB6">
        <w:rPr>
          <w:rFonts w:ascii="Times New Roman" w:hAnsi="Times New Roman"/>
        </w:rPr>
        <w:t xml:space="preserve">that are directly dependent on </w:t>
      </w:r>
      <w:r w:rsidR="001013CD">
        <w:rPr>
          <w:rFonts w:ascii="Times New Roman" w:hAnsi="Times New Roman"/>
        </w:rPr>
        <w:t>carbon</w:t>
      </w:r>
      <w:r w:rsidR="00D65D36">
        <w:rPr>
          <w:rFonts w:ascii="Times New Roman" w:hAnsi="Times New Roman"/>
        </w:rPr>
        <w:t xml:space="preserve"> </w:t>
      </w:r>
      <w:r w:rsidR="006E3CB6">
        <w:rPr>
          <w:rFonts w:ascii="Times New Roman" w:hAnsi="Times New Roman"/>
        </w:rPr>
        <w:t xml:space="preserve">fixed by plants through photosynthesis. </w:t>
      </w:r>
    </w:p>
    <w:p w14:paraId="65AD03CF" w14:textId="13DC32B0" w:rsidR="007564D8" w:rsidRPr="00B66950" w:rsidRDefault="00D71AC3" w:rsidP="0035054A">
      <w:pPr>
        <w:spacing w:line="480" w:lineRule="auto"/>
        <w:ind w:firstLine="720"/>
        <w:rPr>
          <w:rFonts w:ascii="Times New Roman" w:hAnsi="Times New Roman"/>
          <w:b/>
          <w:u w:val="single"/>
        </w:rPr>
      </w:pPr>
      <w:r>
        <w:rPr>
          <w:rFonts w:ascii="Times New Roman" w:hAnsi="Times New Roman"/>
        </w:rPr>
        <w:t xml:space="preserve">Soil ammonia oxidizers </w:t>
      </w:r>
      <w:r w:rsidR="00B64540">
        <w:rPr>
          <w:rFonts w:ascii="Times New Roman" w:hAnsi="Times New Roman"/>
        </w:rPr>
        <w:t xml:space="preserve">are autotrophic microorganisms that </w:t>
      </w:r>
      <w:r>
        <w:rPr>
          <w:rFonts w:ascii="Times New Roman" w:hAnsi="Times New Roman"/>
        </w:rPr>
        <w:t>perform</w:t>
      </w:r>
      <w:r w:rsidR="0027079F">
        <w:rPr>
          <w:rFonts w:ascii="Times New Roman" w:hAnsi="Times New Roman"/>
        </w:rPr>
        <w:t xml:space="preserve"> the first and rate-limiting step in nitrification, the conversion of ammoni</w:t>
      </w:r>
      <w:r w:rsidR="00460BB7">
        <w:rPr>
          <w:rFonts w:ascii="Times New Roman" w:hAnsi="Times New Roman"/>
        </w:rPr>
        <w:t>a</w:t>
      </w:r>
      <w:r w:rsidR="0027079F">
        <w:rPr>
          <w:rFonts w:ascii="Times New Roman" w:hAnsi="Times New Roman"/>
        </w:rPr>
        <w:t xml:space="preserve"> </w:t>
      </w:r>
      <w:r w:rsidR="00831B29">
        <w:rPr>
          <w:rFonts w:ascii="Times New Roman" w:hAnsi="Times New Roman"/>
        </w:rPr>
        <w:t>(NH</w:t>
      </w:r>
      <w:r w:rsidR="00460BB7">
        <w:rPr>
          <w:rFonts w:ascii="Times New Roman" w:hAnsi="Times New Roman"/>
          <w:vertAlign w:val="subscript"/>
        </w:rPr>
        <w:t>3</w:t>
      </w:r>
      <w:r w:rsidR="00831B29">
        <w:rPr>
          <w:rFonts w:ascii="Times New Roman" w:hAnsi="Times New Roman"/>
        </w:rPr>
        <w:t xml:space="preserve">) </w:t>
      </w:r>
      <w:r w:rsidR="0027079F">
        <w:rPr>
          <w:rFonts w:ascii="Times New Roman" w:hAnsi="Times New Roman"/>
        </w:rPr>
        <w:t>to nitrate</w:t>
      </w:r>
      <w:r w:rsidR="00831B29">
        <w:rPr>
          <w:rFonts w:ascii="Times New Roman" w:hAnsi="Times New Roman"/>
        </w:rPr>
        <w:t xml:space="preserve"> (NO</w:t>
      </w:r>
      <w:r w:rsidR="00831B29" w:rsidRPr="000E5C07">
        <w:rPr>
          <w:rFonts w:ascii="Times New Roman" w:hAnsi="Times New Roman"/>
          <w:vertAlign w:val="subscript"/>
        </w:rPr>
        <w:t>3</w:t>
      </w:r>
      <w:r w:rsidR="00831B29" w:rsidRPr="000E5C07">
        <w:rPr>
          <w:rFonts w:ascii="Times New Roman" w:hAnsi="Times New Roman"/>
          <w:vertAlign w:val="superscript"/>
        </w:rPr>
        <w:t>-</w:t>
      </w:r>
      <w:r w:rsidR="00831B29">
        <w:rPr>
          <w:rFonts w:ascii="Times New Roman" w:hAnsi="Times New Roman"/>
        </w:rPr>
        <w:t>)</w:t>
      </w:r>
      <w:r w:rsidR="0027079F">
        <w:rPr>
          <w:rFonts w:ascii="Times New Roman" w:hAnsi="Times New Roman"/>
        </w:rPr>
        <w:t xml:space="preserve">, a process that regulates the retention of </w:t>
      </w:r>
      <w:r w:rsidR="009C4E0C">
        <w:rPr>
          <w:rFonts w:ascii="Times New Roman" w:hAnsi="Times New Roman"/>
        </w:rPr>
        <w:t>N</w:t>
      </w:r>
      <w:r w:rsidR="0027079F">
        <w:rPr>
          <w:rFonts w:ascii="Times New Roman" w:hAnsi="Times New Roman"/>
        </w:rPr>
        <w:t xml:space="preserve"> in terrestrial ecosystems</w:t>
      </w:r>
      <w:r w:rsidR="00BA08F3">
        <w:rPr>
          <w:rFonts w:ascii="Times New Roman" w:hAnsi="Times New Roman"/>
        </w:rPr>
        <w:t>.</w:t>
      </w:r>
      <w:r w:rsidR="003B39B4">
        <w:rPr>
          <w:rFonts w:ascii="Times New Roman" w:hAnsi="Times New Roman"/>
        </w:rPr>
        <w:t xml:space="preserve"> </w:t>
      </w:r>
      <w:r w:rsidR="002E4BD4">
        <w:rPr>
          <w:rFonts w:ascii="Times New Roman" w:hAnsi="Times New Roman"/>
        </w:rPr>
        <w:t>At first glance</w:t>
      </w:r>
      <w:r w:rsidR="0027079F">
        <w:rPr>
          <w:rFonts w:ascii="Times New Roman" w:hAnsi="Times New Roman"/>
        </w:rPr>
        <w:t xml:space="preserve">, </w:t>
      </w:r>
      <w:r>
        <w:rPr>
          <w:rFonts w:ascii="Times New Roman" w:hAnsi="Times New Roman"/>
        </w:rPr>
        <w:t>soil ammonia oxidizers</w:t>
      </w:r>
      <w:r w:rsidR="003B39B4">
        <w:rPr>
          <w:rFonts w:ascii="Times New Roman" w:hAnsi="Times New Roman"/>
        </w:rPr>
        <w:t xml:space="preserve"> </w:t>
      </w:r>
      <w:r w:rsidR="009C4E0C">
        <w:rPr>
          <w:rFonts w:ascii="Times New Roman" w:hAnsi="Times New Roman"/>
        </w:rPr>
        <w:t>should</w:t>
      </w:r>
      <w:r w:rsidR="001F4214">
        <w:rPr>
          <w:rFonts w:ascii="Times New Roman" w:hAnsi="Times New Roman"/>
        </w:rPr>
        <w:t xml:space="preserve"> </w:t>
      </w:r>
      <w:r w:rsidR="003B39B4">
        <w:rPr>
          <w:rFonts w:ascii="Times New Roman" w:hAnsi="Times New Roman"/>
        </w:rPr>
        <w:t xml:space="preserve">be </w:t>
      </w:r>
      <w:r>
        <w:rPr>
          <w:rFonts w:ascii="Times New Roman" w:hAnsi="Times New Roman"/>
        </w:rPr>
        <w:t>in</w:t>
      </w:r>
      <w:r w:rsidR="009A3671">
        <w:rPr>
          <w:rFonts w:ascii="Times New Roman" w:hAnsi="Times New Roman"/>
        </w:rPr>
        <w:t xml:space="preserve">sensitive </w:t>
      </w:r>
      <w:r w:rsidR="003B39B4">
        <w:rPr>
          <w:rFonts w:ascii="Times New Roman" w:hAnsi="Times New Roman"/>
        </w:rPr>
        <w:t xml:space="preserve">to </w:t>
      </w:r>
      <w:r w:rsidR="008B3849">
        <w:rPr>
          <w:rFonts w:ascii="Times New Roman" w:hAnsi="Times New Roman"/>
        </w:rPr>
        <w:t xml:space="preserve">genetic </w:t>
      </w:r>
      <w:r w:rsidR="009A3671">
        <w:rPr>
          <w:rFonts w:ascii="Times New Roman" w:hAnsi="Times New Roman"/>
        </w:rPr>
        <w:t>variation in</w:t>
      </w:r>
      <w:r w:rsidR="003B39B4">
        <w:rPr>
          <w:rFonts w:ascii="Times New Roman" w:hAnsi="Times New Roman"/>
        </w:rPr>
        <w:t xml:space="preserve"> </w:t>
      </w:r>
      <w:r w:rsidR="008B3849">
        <w:rPr>
          <w:rFonts w:ascii="Times New Roman" w:hAnsi="Times New Roman"/>
        </w:rPr>
        <w:t>tree leaf chemistry</w:t>
      </w:r>
      <w:r w:rsidR="00137A69">
        <w:rPr>
          <w:rFonts w:ascii="Times New Roman" w:hAnsi="Times New Roman"/>
        </w:rPr>
        <w:t xml:space="preserve"> </w:t>
      </w:r>
      <w:r w:rsidR="002E4BD4">
        <w:rPr>
          <w:rFonts w:ascii="Times New Roman" w:hAnsi="Times New Roman"/>
        </w:rPr>
        <w:t>because</w:t>
      </w:r>
      <w:r w:rsidR="008B3849">
        <w:rPr>
          <w:rFonts w:ascii="Times New Roman" w:hAnsi="Times New Roman"/>
        </w:rPr>
        <w:t xml:space="preserve"> they are chemoautotrophs that fix carbon directly from CO</w:t>
      </w:r>
      <w:r w:rsidR="008B3849" w:rsidRPr="00BA08F3">
        <w:rPr>
          <w:rFonts w:ascii="Times New Roman" w:hAnsi="Times New Roman"/>
          <w:vertAlign w:val="subscript"/>
        </w:rPr>
        <w:t>2</w:t>
      </w:r>
      <w:r w:rsidR="009C4E0C">
        <w:rPr>
          <w:rFonts w:ascii="Times New Roman" w:hAnsi="Times New Roman"/>
        </w:rPr>
        <w:t xml:space="preserve">, </w:t>
      </w:r>
      <w:r w:rsidR="008B3849">
        <w:rPr>
          <w:rFonts w:ascii="Times New Roman" w:hAnsi="Times New Roman"/>
        </w:rPr>
        <w:t>and thus are not dependent on carbon derived from plant photosynthesis</w:t>
      </w:r>
      <w:r w:rsidR="003B39B4">
        <w:rPr>
          <w:rFonts w:ascii="Times New Roman" w:hAnsi="Times New Roman"/>
        </w:rPr>
        <w:t>.</w:t>
      </w:r>
      <w:r w:rsidR="00BA08F3">
        <w:rPr>
          <w:rFonts w:ascii="Times New Roman" w:hAnsi="Times New Roman"/>
        </w:rPr>
        <w:t xml:space="preserve"> </w:t>
      </w:r>
      <w:r w:rsidR="00137A69">
        <w:rPr>
          <w:rFonts w:ascii="Times New Roman" w:hAnsi="Times New Roman"/>
        </w:rPr>
        <w:t xml:space="preserve">However, </w:t>
      </w:r>
      <w:r w:rsidR="00D03134">
        <w:rPr>
          <w:rFonts w:ascii="Times New Roman" w:hAnsi="Times New Roman"/>
        </w:rPr>
        <w:t xml:space="preserve">plant chemistry </w:t>
      </w:r>
      <w:r w:rsidR="00BC3916">
        <w:rPr>
          <w:rFonts w:ascii="Times New Roman" w:hAnsi="Times New Roman"/>
        </w:rPr>
        <w:t xml:space="preserve">may have an indirect effect </w:t>
      </w:r>
      <w:r w:rsidR="00D03134">
        <w:rPr>
          <w:rFonts w:ascii="Times New Roman" w:hAnsi="Times New Roman"/>
        </w:rPr>
        <w:t xml:space="preserve">on </w:t>
      </w:r>
      <w:r w:rsidR="00137A69">
        <w:rPr>
          <w:rFonts w:ascii="Times New Roman" w:hAnsi="Times New Roman"/>
        </w:rPr>
        <w:t xml:space="preserve">soil ammonia oxidizers. </w:t>
      </w:r>
      <w:r>
        <w:rPr>
          <w:rFonts w:ascii="Times New Roman" w:hAnsi="Times New Roman"/>
        </w:rPr>
        <w:t xml:space="preserve">High concentrations of </w:t>
      </w:r>
      <w:r w:rsidR="008E56F2">
        <w:rPr>
          <w:rFonts w:ascii="Times New Roman" w:hAnsi="Times New Roman"/>
        </w:rPr>
        <w:t xml:space="preserve">CTs </w:t>
      </w:r>
      <w:r>
        <w:rPr>
          <w:rFonts w:ascii="Times New Roman" w:hAnsi="Times New Roman"/>
        </w:rPr>
        <w:t xml:space="preserve">in leaf litterfall reduce rates of </w:t>
      </w:r>
      <w:r w:rsidR="00831B29">
        <w:rPr>
          <w:rFonts w:ascii="Times New Roman" w:hAnsi="Times New Roman"/>
        </w:rPr>
        <w:t xml:space="preserve">soil </w:t>
      </w:r>
      <w:r w:rsidR="009C4E0C">
        <w:rPr>
          <w:rFonts w:ascii="Times New Roman" w:hAnsi="Times New Roman"/>
        </w:rPr>
        <w:t>N</w:t>
      </w:r>
      <w:r w:rsidR="00460BB7">
        <w:rPr>
          <w:rFonts w:ascii="Times New Roman" w:hAnsi="Times New Roman"/>
        </w:rPr>
        <w:t xml:space="preserve"> </w:t>
      </w:r>
      <w:r w:rsidR="00831B29">
        <w:rPr>
          <w:rFonts w:ascii="Times New Roman" w:hAnsi="Times New Roman"/>
        </w:rPr>
        <w:t xml:space="preserve">mineralization </w:t>
      </w:r>
      <w:r w:rsidR="00831B29">
        <w:rPr>
          <w:rFonts w:ascii="Times New Roman" w:hAnsi="Times New Roman"/>
        </w:rPr>
        <w:fldChar w:fldCharType="begin"/>
      </w:r>
      <w:r w:rsidR="00CB0CFC">
        <w:rPr>
          <w:rFonts w:ascii="Times New Roman" w:hAnsi="Times New Roman"/>
        </w:rPr>
        <w:instrText xml:space="preserve"> ADDIN ZOTERO_ITEM CSL_CITATION {"citationID":"1eGuc5Y8","properties":{"formattedCitation":"(Schweitzer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831B29">
        <w:rPr>
          <w:rFonts w:ascii="Times New Roman" w:hAnsi="Times New Roman"/>
        </w:rPr>
        <w:fldChar w:fldCharType="separate"/>
      </w:r>
      <w:r w:rsidR="00831B29">
        <w:rPr>
          <w:rFonts w:ascii="Times New Roman" w:hAnsi="Times New Roman"/>
          <w:noProof/>
        </w:rPr>
        <w:t>(Schweitzer et al. 2004)</w:t>
      </w:r>
      <w:r w:rsidR="00831B29">
        <w:rPr>
          <w:rFonts w:ascii="Times New Roman" w:hAnsi="Times New Roman"/>
        </w:rPr>
        <w:fldChar w:fldCharType="end"/>
      </w:r>
      <w:r w:rsidR="00831B29">
        <w:rPr>
          <w:rFonts w:ascii="Times New Roman" w:hAnsi="Times New Roman"/>
        </w:rPr>
        <w:t xml:space="preserve">, the conversion of organically bound </w:t>
      </w:r>
      <w:r w:rsidR="00460BB7">
        <w:rPr>
          <w:rFonts w:ascii="Times New Roman" w:hAnsi="Times New Roman"/>
        </w:rPr>
        <w:t>N</w:t>
      </w:r>
      <w:r w:rsidR="00831B29">
        <w:rPr>
          <w:rFonts w:ascii="Times New Roman" w:hAnsi="Times New Roman"/>
        </w:rPr>
        <w:t xml:space="preserve"> to inorganic NH</w:t>
      </w:r>
      <w:r w:rsidR="00460BB7">
        <w:rPr>
          <w:rFonts w:ascii="Times New Roman" w:hAnsi="Times New Roman"/>
          <w:vertAlign w:val="subscript"/>
        </w:rPr>
        <w:t>3</w:t>
      </w:r>
      <w:r w:rsidR="00831B29">
        <w:rPr>
          <w:rFonts w:ascii="Times New Roman" w:hAnsi="Times New Roman"/>
        </w:rPr>
        <w:t xml:space="preserve">, </w:t>
      </w:r>
      <w:r w:rsidR="000E5C07">
        <w:rPr>
          <w:rFonts w:ascii="Times New Roman" w:hAnsi="Times New Roman"/>
        </w:rPr>
        <w:t>which reduce</w:t>
      </w:r>
      <w:r w:rsidR="000B5044">
        <w:rPr>
          <w:rFonts w:ascii="Times New Roman" w:hAnsi="Times New Roman"/>
        </w:rPr>
        <w:t>s</w:t>
      </w:r>
      <w:r w:rsidR="00831B29">
        <w:rPr>
          <w:rFonts w:ascii="Times New Roman" w:hAnsi="Times New Roman"/>
        </w:rPr>
        <w:t xml:space="preserve"> substrate supply </w:t>
      </w:r>
      <w:r w:rsidR="000E5C07">
        <w:rPr>
          <w:rFonts w:ascii="Times New Roman" w:hAnsi="Times New Roman"/>
        </w:rPr>
        <w:t xml:space="preserve">to soil ammonia oxidizers and </w:t>
      </w:r>
      <w:r w:rsidR="000B5044">
        <w:rPr>
          <w:rFonts w:ascii="Times New Roman" w:hAnsi="Times New Roman"/>
        </w:rPr>
        <w:t xml:space="preserve">could </w:t>
      </w:r>
      <w:r w:rsidR="000E5C07">
        <w:rPr>
          <w:rFonts w:ascii="Times New Roman" w:hAnsi="Times New Roman"/>
        </w:rPr>
        <w:t xml:space="preserve">affect both their activity and abundance. </w:t>
      </w:r>
    </w:p>
    <w:p w14:paraId="180418B7" w14:textId="78FDC572" w:rsidR="001B44FD" w:rsidRDefault="00B218C5" w:rsidP="00B218C5">
      <w:pPr>
        <w:spacing w:line="480" w:lineRule="auto"/>
        <w:rPr>
          <w:rFonts w:ascii="Times New Roman" w:hAnsi="Times New Roman"/>
        </w:rPr>
      </w:pPr>
      <w:r>
        <w:rPr>
          <w:rFonts w:ascii="Times New Roman" w:hAnsi="Times New Roman"/>
        </w:rPr>
        <w:lastRenderedPageBreak/>
        <w:tab/>
      </w:r>
      <w:r w:rsidR="000E5C07">
        <w:rPr>
          <w:rFonts w:ascii="Times New Roman" w:hAnsi="Times New Roman"/>
        </w:rPr>
        <w:t>S</w:t>
      </w:r>
      <w:r w:rsidR="00C97CF2">
        <w:rPr>
          <w:rFonts w:ascii="Times New Roman" w:hAnsi="Times New Roman"/>
        </w:rPr>
        <w:t xml:space="preserve">everal lines of evidence indicate that </w:t>
      </w:r>
      <w:r w:rsidR="00FB3AE1">
        <w:rPr>
          <w:rFonts w:ascii="Times New Roman" w:hAnsi="Times New Roman"/>
        </w:rPr>
        <w:t xml:space="preserve">inputs of </w:t>
      </w:r>
      <w:r w:rsidR="00C97CF2">
        <w:rPr>
          <w:rFonts w:ascii="Times New Roman" w:hAnsi="Times New Roman"/>
        </w:rPr>
        <w:t xml:space="preserve">leaf litter with </w:t>
      </w:r>
      <w:r w:rsidR="00AB3025">
        <w:rPr>
          <w:rFonts w:ascii="Times New Roman" w:hAnsi="Times New Roman"/>
        </w:rPr>
        <w:t xml:space="preserve">high concentrations of </w:t>
      </w:r>
      <w:r w:rsidR="00F225B7">
        <w:rPr>
          <w:rFonts w:ascii="Times New Roman" w:hAnsi="Times New Roman"/>
        </w:rPr>
        <w:t>CT</w:t>
      </w:r>
      <w:r w:rsidR="008D28D2">
        <w:rPr>
          <w:rFonts w:ascii="Times New Roman" w:hAnsi="Times New Roman"/>
        </w:rPr>
        <w:t>s</w:t>
      </w:r>
      <w:r w:rsidR="00F225B7">
        <w:rPr>
          <w:rFonts w:ascii="Times New Roman" w:hAnsi="Times New Roman"/>
        </w:rPr>
        <w:t xml:space="preserve"> </w:t>
      </w:r>
      <w:r w:rsidR="00C97CF2">
        <w:rPr>
          <w:rFonts w:ascii="Times New Roman" w:hAnsi="Times New Roman"/>
        </w:rPr>
        <w:t xml:space="preserve">can reduce </w:t>
      </w:r>
      <w:r w:rsidR="00AB3025">
        <w:rPr>
          <w:rFonts w:ascii="Times New Roman" w:hAnsi="Times New Roman"/>
        </w:rPr>
        <w:t>soil nitrification rates</w:t>
      </w:r>
      <w:r w:rsidR="00957547">
        <w:rPr>
          <w:rFonts w:ascii="Times New Roman" w:hAnsi="Times New Roman"/>
        </w:rPr>
        <w:t xml:space="preserve"> </w:t>
      </w:r>
      <w:r w:rsidR="00E36B0D">
        <w:rPr>
          <w:rFonts w:ascii="Times New Roman" w:hAnsi="Times New Roman"/>
        </w:rPr>
        <w:fldChar w:fldCharType="begin"/>
      </w:r>
      <w:r w:rsidR="00CB0CFC">
        <w:rPr>
          <w:rFonts w:ascii="Times New Roman" w:hAnsi="Times New Roman"/>
        </w:rPr>
        <w:instrText xml:space="preserve"> ADDIN ZOTERO_ITEM CSL_CITATION {"citationID":"ZnDpHSnW","properties":{"formattedCitation":"(Hattenschwiler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1435-0629","title-short":"From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E36B0D">
        <w:rPr>
          <w:rFonts w:ascii="Times New Roman" w:hAnsi="Times New Roman"/>
        </w:rPr>
        <w:fldChar w:fldCharType="separate"/>
      </w:r>
      <w:r w:rsidR="00A1521F">
        <w:rPr>
          <w:rFonts w:ascii="Times New Roman" w:hAnsi="Times New Roman"/>
          <w:noProof/>
        </w:rPr>
        <w:t>(Hattenschwiler and Vitousek 2000, Kraus et al. 2003, Schweitzer et al. 2008b)</w:t>
      </w:r>
      <w:r w:rsidR="00E36B0D">
        <w:rPr>
          <w:rFonts w:ascii="Times New Roman" w:hAnsi="Times New Roman"/>
        </w:rPr>
        <w:fldChar w:fldCharType="end"/>
      </w:r>
      <w:r w:rsidR="00E36B0D">
        <w:rPr>
          <w:rFonts w:ascii="Times New Roman" w:hAnsi="Times New Roman"/>
        </w:rPr>
        <w:t>,</w:t>
      </w:r>
      <w:r w:rsidR="00C97CF2">
        <w:rPr>
          <w:rFonts w:ascii="Times New Roman" w:hAnsi="Times New Roman"/>
        </w:rPr>
        <w:t xml:space="preserve"> </w:t>
      </w:r>
      <w:r w:rsidR="000E5C07">
        <w:rPr>
          <w:rFonts w:ascii="Times New Roman" w:hAnsi="Times New Roman"/>
        </w:rPr>
        <w:t xml:space="preserve">yet </w:t>
      </w:r>
      <w:r w:rsidR="00C97CF2">
        <w:rPr>
          <w:rFonts w:ascii="Times New Roman" w:hAnsi="Times New Roman"/>
        </w:rPr>
        <w:t xml:space="preserve">the influence of foliar condensed tannins on the abundance of soil ammonia oxidizers remains unclear. This knowledge gap </w:t>
      </w:r>
      <w:r w:rsidR="000B4583">
        <w:rPr>
          <w:rFonts w:ascii="Times New Roman" w:hAnsi="Times New Roman"/>
        </w:rPr>
        <w:t>exists in part</w:t>
      </w:r>
      <w:r w:rsidR="006B7B0B">
        <w:rPr>
          <w:rFonts w:ascii="Times New Roman" w:hAnsi="Times New Roman"/>
        </w:rPr>
        <w:t xml:space="preserve"> because</w:t>
      </w:r>
      <w:r w:rsidR="000B5044">
        <w:rPr>
          <w:rFonts w:ascii="Times New Roman" w:hAnsi="Times New Roman"/>
        </w:rPr>
        <w:t>, within the last decade,</w:t>
      </w:r>
      <w:r w:rsidR="006B7B0B">
        <w:rPr>
          <w:rFonts w:ascii="Times New Roman" w:hAnsi="Times New Roman"/>
        </w:rPr>
        <w:t xml:space="preserve"> evidence has accumulated</w:t>
      </w:r>
      <w:r w:rsidR="000B5044">
        <w:rPr>
          <w:rFonts w:ascii="Times New Roman" w:hAnsi="Times New Roman"/>
        </w:rPr>
        <w:t xml:space="preserve"> </w:t>
      </w:r>
      <w:r w:rsidR="006B7B0B">
        <w:rPr>
          <w:rFonts w:ascii="Times New Roman" w:hAnsi="Times New Roman"/>
        </w:rPr>
        <w:t xml:space="preserve">for </w:t>
      </w:r>
      <w:r w:rsidR="008E5E85">
        <w:rPr>
          <w:rFonts w:ascii="Times New Roman" w:hAnsi="Times New Roman"/>
        </w:rPr>
        <w:t>a</w:t>
      </w:r>
      <w:r w:rsidR="004009E2">
        <w:rPr>
          <w:rFonts w:ascii="Times New Roman" w:hAnsi="Times New Roman"/>
        </w:rPr>
        <w:t xml:space="preserve"> previously unknown</w:t>
      </w:r>
      <w:r w:rsidR="005723B8">
        <w:rPr>
          <w:rFonts w:ascii="Times New Roman" w:hAnsi="Times New Roman"/>
        </w:rPr>
        <w:t>,</w:t>
      </w:r>
      <w:r w:rsidR="004009E2">
        <w:rPr>
          <w:rFonts w:ascii="Times New Roman" w:hAnsi="Times New Roman"/>
        </w:rPr>
        <w:t xml:space="preserve"> </w:t>
      </w:r>
      <w:r w:rsidR="000B5044">
        <w:rPr>
          <w:rFonts w:ascii="Times New Roman" w:hAnsi="Times New Roman"/>
        </w:rPr>
        <w:t xml:space="preserve">large </w:t>
      </w:r>
      <w:r w:rsidR="004009E2">
        <w:rPr>
          <w:rFonts w:ascii="Times New Roman" w:hAnsi="Times New Roman"/>
        </w:rPr>
        <w:t>and nearly ubiquitous group of soil ammonia oxidizers in the domain Archaea</w:t>
      </w:r>
      <w:r w:rsidR="002C427C">
        <w:rPr>
          <w:rFonts w:ascii="Times New Roman" w:hAnsi="Times New Roman"/>
        </w:rPr>
        <w:t xml:space="preserve"> </w:t>
      </w:r>
      <w:r w:rsidR="002C427C">
        <w:rPr>
          <w:rFonts w:ascii="Times New Roman" w:hAnsi="Times New Roman"/>
        </w:rPr>
        <w:fldChar w:fldCharType="begin"/>
      </w:r>
      <w:r w:rsidR="00CB0CFC">
        <w:rPr>
          <w:rFonts w:ascii="Times New Roman" w:hAnsi="Times New Roman"/>
        </w:rPr>
        <w:instrText xml:space="preserve"> ADDIN ZOTERO_ITEM CSL_CITATION {"citationID":"7niUk0cv","properties":{"formattedCitation":"(Francis et al. 2005, Nicol and Schleper 2006)","plainCitation":"(Francis et al. 2005, Nicol and Schleper 2006)","noteIndex":0},"citationItems":[{"id":492,"uris":["http://zotero.org/users/2587073/items/N6JCXQ4C"],"uri":["http://zotero.org/users/2587073/items/N6JCXQ4C"],"itemData":{"id":492,"type":"article-journal","title":"Ubiquity and diversity of ammonia-oxidizing archaea in water columns and sediments of the ocean","container-title":"Proceedings of the National Academy of Sciences of the United States of America","page":"14683–14688","volume":"102","issue":"41","source":"Google Scholar","author":[{"family":"Francis","given":"Christopher A."},{"family":"Roberts","given":"Kathryn J."},{"family":"Beman","given":"J. Michael"},{"family":"Santoro","given":"Alyson E."},{"family":"Oakley","given":"Brian B."}],"issued":{"date-parts":[["2005"]]}}},{"id":149,"uris":["http://zotero.org/users/2587073/items/8DXRF7BQ"],"uri":["http://zotero.org/users/2587073/items/8DXRF7BQ"],"itemData":{"id":149,"type":"article-journal","title":"Ammonia-oxidising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Microbiology","page":"207-212","volume":"14","issue":"5","source":"CrossRef","DOI":"10.1016/j.tim.2006.03.004","ISSN":"0966842X","title-short":"Ammonia-oxidising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(Francis et al. 2005, Nicol and Schleper 2006)</w:t>
      </w:r>
      <w:r w:rsidR="002C427C">
        <w:rPr>
          <w:rFonts w:ascii="Times New Roman" w:hAnsi="Times New Roman"/>
        </w:rPr>
        <w:fldChar w:fldCharType="end"/>
      </w:r>
      <w:r w:rsidR="0085612C">
        <w:rPr>
          <w:rFonts w:ascii="Times New Roman" w:hAnsi="Times New Roman"/>
        </w:rPr>
        <w:t xml:space="preserve">. </w:t>
      </w:r>
      <w:r w:rsidR="004009E2">
        <w:rPr>
          <w:rFonts w:ascii="Times New Roman" w:hAnsi="Times New Roman"/>
        </w:rPr>
        <w:t>Scientific consensus from the late 19</w:t>
      </w:r>
      <w:r w:rsidR="004009E2" w:rsidRPr="004009E2">
        <w:rPr>
          <w:rFonts w:ascii="Times New Roman" w:hAnsi="Times New Roman"/>
          <w:vertAlign w:val="superscript"/>
        </w:rPr>
        <w:t>th</w:t>
      </w:r>
      <w:r w:rsidR="004009E2">
        <w:rPr>
          <w:rFonts w:ascii="Times New Roman" w:hAnsi="Times New Roman"/>
        </w:rPr>
        <w:t xml:space="preserve"> to the early 21</w:t>
      </w:r>
      <w:r w:rsidR="004009E2" w:rsidRPr="004009E2">
        <w:rPr>
          <w:rFonts w:ascii="Times New Roman" w:hAnsi="Times New Roman"/>
          <w:vertAlign w:val="superscript"/>
        </w:rPr>
        <w:t>st</w:t>
      </w:r>
      <w:r w:rsidR="004009E2">
        <w:rPr>
          <w:rFonts w:ascii="Times New Roman" w:hAnsi="Times New Roman"/>
        </w:rPr>
        <w:t xml:space="preserve"> centuries held that </w:t>
      </w:r>
      <w:r w:rsidR="00E36B0D">
        <w:rPr>
          <w:rFonts w:ascii="Times New Roman" w:hAnsi="Times New Roman"/>
        </w:rPr>
        <w:t>a small group of bacteria within the phylum Proteobacteria were solely responsible for oxidizing NH</w:t>
      </w:r>
      <w:r w:rsidR="00E36B0D" w:rsidRPr="00E36B0D">
        <w:rPr>
          <w:rFonts w:ascii="Times New Roman" w:hAnsi="Times New Roman"/>
          <w:vertAlign w:val="subscript"/>
        </w:rPr>
        <w:t>3</w:t>
      </w:r>
      <w:r w:rsidR="00E36B0D">
        <w:rPr>
          <w:rFonts w:ascii="Times New Roman" w:hAnsi="Times New Roman"/>
        </w:rPr>
        <w:t xml:space="preserve"> to nitrite, the first step in nitrification</w:t>
      </w:r>
      <w:r w:rsidR="00307FF0">
        <w:rPr>
          <w:rFonts w:ascii="Times New Roman" w:hAnsi="Times New Roman"/>
        </w:rPr>
        <w:t xml:space="preserve"> </w:t>
      </w:r>
      <w:r w:rsidR="002C427C">
        <w:rPr>
          <w:rFonts w:ascii="Times New Roman" w:hAnsi="Times New Roman"/>
        </w:rPr>
        <w:fldChar w:fldCharType="begin"/>
      </w:r>
      <w:r w:rsidR="00CB0CFC">
        <w:rPr>
          <w:rFonts w:ascii="Times New Roman" w:hAnsi="Times New Roman"/>
        </w:rPr>
        <w:instrText xml:space="preserve"> ADDIN ZOTERO_ITEM CSL_CITATION {"citationID":"wOfBqYh7","properties":{"formattedCitation":"(Nicol and Schleper 2006)","plainCitation":"(Nicol and Schleper 2006)","noteIndex":0},"citationItems":[{"id":149,"uris":["http://zotero.org/users/2587073/items/8DXRF7BQ"],"uri":["http://zotero.org/users/2587073/items/8DXRF7BQ"],"itemData":{"id":149,"type":"article-journal","title":"Ammonia-oxidising Crenarchaeota: important players in the nitrogen cycle?","container-title":"Trends in Microbiology","page":"207-212","volume":"14","issue":"5","source":"CrossRef","DOI":"10.1016/j.tim.2006.03.004","ISSN":"0966842X","title-short":"Ammonia-oxidising Crenarchaeota","language":"en","author":[{"family":"Nicol","given":"Graeme W."},{"family":"Schleper","given":"Christa"}],"issued":{"date-parts":[["2006",5]]}}}],"schema":"https://github.com/citation-style-language/schema/raw/master/csl-citation.json"}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(Nicol and Schleper 2006)</w:t>
      </w:r>
      <w:r w:rsidR="002C427C">
        <w:rPr>
          <w:rFonts w:ascii="Times New Roman" w:hAnsi="Times New Roman"/>
        </w:rPr>
        <w:fldChar w:fldCharType="end"/>
      </w:r>
      <w:r w:rsidR="005F480E">
        <w:rPr>
          <w:rFonts w:ascii="Times New Roman" w:hAnsi="Times New Roman"/>
        </w:rPr>
        <w:t xml:space="preserve">. </w:t>
      </w:r>
      <w:r w:rsidR="009C0B1A">
        <w:rPr>
          <w:rFonts w:ascii="Times New Roman" w:hAnsi="Times New Roman"/>
        </w:rPr>
        <w:t xml:space="preserve">More recent studies indicate that ammonia oxidizing archaea (AOA) in the </w:t>
      </w:r>
      <w:proofErr w:type="spellStart"/>
      <w:r w:rsidR="009C0B1A">
        <w:rPr>
          <w:rFonts w:ascii="Times New Roman" w:hAnsi="Times New Roman"/>
        </w:rPr>
        <w:t>Thaumarcheaota</w:t>
      </w:r>
      <w:proofErr w:type="spellEnd"/>
      <w:r w:rsidR="009C0B1A">
        <w:rPr>
          <w:rFonts w:ascii="Times New Roman" w:hAnsi="Times New Roman"/>
        </w:rPr>
        <w:t xml:space="preserve"> </w:t>
      </w:r>
      <w:r w:rsidR="008D3486">
        <w:rPr>
          <w:rFonts w:ascii="Times New Roman" w:hAnsi="Times New Roman"/>
        </w:rPr>
        <w:t>outnumber</w:t>
      </w:r>
      <w:r w:rsidR="002354B0">
        <w:rPr>
          <w:rFonts w:ascii="Times New Roman" w:hAnsi="Times New Roman"/>
        </w:rPr>
        <w:t xml:space="preserve"> </w:t>
      </w:r>
      <w:r w:rsidR="00631BB6">
        <w:rPr>
          <w:rFonts w:ascii="Times New Roman" w:hAnsi="Times New Roman"/>
        </w:rPr>
        <w:t>ammonia oxidizing bacteria (</w:t>
      </w:r>
      <w:r w:rsidR="002354B0">
        <w:rPr>
          <w:rFonts w:ascii="Times New Roman" w:hAnsi="Times New Roman"/>
        </w:rPr>
        <w:t>AOB</w:t>
      </w:r>
      <w:r w:rsidR="00631BB6">
        <w:rPr>
          <w:rFonts w:ascii="Times New Roman" w:hAnsi="Times New Roman"/>
        </w:rPr>
        <w:t>)</w:t>
      </w:r>
      <w:r w:rsidR="002354B0">
        <w:rPr>
          <w:rFonts w:ascii="Times New Roman" w:hAnsi="Times New Roman"/>
        </w:rPr>
        <w:t xml:space="preserve"> in </w:t>
      </w:r>
      <w:r w:rsidR="008D3486">
        <w:rPr>
          <w:rFonts w:ascii="Times New Roman" w:hAnsi="Times New Roman"/>
        </w:rPr>
        <w:t xml:space="preserve">most </w:t>
      </w:r>
      <w:r w:rsidR="002354B0">
        <w:rPr>
          <w:rFonts w:ascii="Times New Roman" w:hAnsi="Times New Roman"/>
        </w:rPr>
        <w:t>soil</w:t>
      </w:r>
      <w:r w:rsidR="001B44FD">
        <w:rPr>
          <w:rFonts w:ascii="Times New Roman" w:hAnsi="Times New Roman"/>
        </w:rPr>
        <w:t>s</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{"citationID":"E21lHA6I","properties":{"formattedCitation":"(Leininger et al. 2006, Adair and Schwartz 2008)","plainCitation":"(Leininger et al. 2006, Adair and Schwartz 2008)","noteIndex":0},"citationItems":[{"id":503,"uris":["http://zotero.org/users/2587073/items/NNAUJ56T"],"uri":["http://zotero.org/users/2587073/items/NNAUJ56T"],"itemData":{"id":503,"type":"article-journal","title":"Archaea predominate among ammonia-oxidizing prokaryotes in soils","container-title":"Nature","page":"806-809","volume":"442","issue":"7104","source":"CrossRef","DOI":"10.1038/nature04983","ISSN":"0028-0836, 1476-4687","author":[{"family":"Leininger","given":"S."},{"family":"Urich","given":"T."},{"family":"Schloter","given":"M."},{"family":"Schwark","given":"L."},{"family":"Qi","given":"J."},{"family":"Nicol","given":"G. W."},{"family":"Prosser","given":"J. I."},{"family":"Schuster","given":"S. C."},{"family":"Schleper","given":"C."}],"issued":{"date-parts":[["2006",8,17]]}}},{"id":597,"uris":["http://zotero.org/users/2587073/items/THAR9C3J"],"uri":["http://zotero.org/users/2587073/items/THAR9C3J"],"itemData":{"id":597,"type":"article-journal","title":"Evidence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(Leininger et al. 2006, Adair and Schwartz 2008)</w:t>
      </w:r>
      <w:r w:rsidR="002C427C">
        <w:rPr>
          <w:rFonts w:ascii="Times New Roman" w:hAnsi="Times New Roman"/>
        </w:rPr>
        <w:fldChar w:fldCharType="end"/>
      </w:r>
      <w:r w:rsidR="00F225B7">
        <w:rPr>
          <w:rFonts w:ascii="Times New Roman" w:hAnsi="Times New Roman"/>
        </w:rPr>
        <w:t>,</w:t>
      </w:r>
      <w:r w:rsidR="002354B0">
        <w:rPr>
          <w:rFonts w:ascii="Times New Roman" w:hAnsi="Times New Roman"/>
        </w:rPr>
        <w:t xml:space="preserve"> and </w:t>
      </w:r>
      <w:r w:rsidR="005F480E">
        <w:rPr>
          <w:rFonts w:ascii="Times New Roman" w:hAnsi="Times New Roman"/>
        </w:rPr>
        <w:t xml:space="preserve">that AOA </w:t>
      </w:r>
      <w:r w:rsidR="002354B0">
        <w:rPr>
          <w:rFonts w:ascii="Times New Roman" w:hAnsi="Times New Roman"/>
        </w:rPr>
        <w:t xml:space="preserve">may </w:t>
      </w:r>
      <w:r w:rsidR="005F480E">
        <w:rPr>
          <w:rFonts w:ascii="Times New Roman" w:hAnsi="Times New Roman"/>
        </w:rPr>
        <w:t>dominate over AOB in controlling nitrification rates in terrestrial ecosystems</w:t>
      </w:r>
      <w:r w:rsidR="00F57099">
        <w:rPr>
          <w:rFonts w:ascii="Times New Roman" w:hAnsi="Times New Roman"/>
        </w:rPr>
        <w:t xml:space="preserve"> </w:t>
      </w:r>
      <w:r w:rsidR="000B28EE">
        <w:rPr>
          <w:rFonts w:ascii="Times New Roman" w:hAnsi="Times New Roman"/>
        </w:rPr>
        <w:t>with low to moderate N availability</w:t>
      </w:r>
      <w:r>
        <w:rPr>
          <w:rFonts w:ascii="Times New Roman" w:hAnsi="Times New Roman"/>
        </w:rPr>
        <w:t xml:space="preserve"> </w:t>
      </w:r>
      <w:r>
        <w:rPr>
          <w:rFonts w:ascii="Times New Roman" w:hAnsi="Times New Roman"/>
        </w:rPr>
        <w:fldChar w:fldCharType="begin"/>
      </w:r>
      <w:r w:rsidR="00F31796">
        <w:rPr>
          <w:rFonts w:ascii="Times New Roman" w:hAnsi="Times New Roman"/>
        </w:rPr>
        <w:instrText xml:space="preserve"> ADDIN ZOTERO_ITEM CSL_CITATION {"citationID":"G61POZSC","properties":{"formattedCitation":"(Carey et al. 2016, Hink et al. 2018)","plainCitation":"(Carey et al. 2016, Hink et al. 2018)","noteIndex":0},"citationItems":[{"id":351,"uris":["http://zotero.org/users/2587073/items/GMNBF4AB"],"uri":["http://zotero.org/users/2587073/items/GMNBF4AB"],"itemData":{"id":351,"type":"article-journal","title":"Meta-analysis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F31796">
        <w:rPr>
          <w:rFonts w:ascii="Times New Roman" w:hAnsi="Times New Roman"/>
        </w:rPr>
        <w:t xml:space="preserve">(Carey et al. 2016, </w:t>
      </w:r>
      <w:proofErr w:type="spellStart"/>
      <w:r w:rsidR="00F31796">
        <w:rPr>
          <w:rFonts w:ascii="Times New Roman" w:hAnsi="Times New Roman"/>
        </w:rPr>
        <w:t>Hink</w:t>
      </w:r>
      <w:proofErr w:type="spellEnd"/>
      <w:r w:rsidR="00F31796">
        <w:rPr>
          <w:rFonts w:ascii="Times New Roman" w:hAnsi="Times New Roman"/>
        </w:rPr>
        <w:t xml:space="preserve"> et al. 2018)</w:t>
      </w:r>
      <w:r>
        <w:rPr>
          <w:rFonts w:ascii="Times New Roman" w:hAnsi="Times New Roman"/>
        </w:rPr>
        <w:fldChar w:fldCharType="end"/>
      </w:r>
      <w:r w:rsidR="000B28EE">
        <w:rPr>
          <w:rFonts w:ascii="Times New Roman" w:hAnsi="Times New Roman"/>
        </w:rPr>
        <w:t xml:space="preserve">. However, the environmental factors controlling the relative abundance of AOA and AOB are only beginning to be understood, </w:t>
      </w:r>
      <w:r w:rsidR="00846FE5">
        <w:rPr>
          <w:rFonts w:ascii="Times New Roman" w:hAnsi="Times New Roman"/>
        </w:rPr>
        <w:t xml:space="preserve">as </w:t>
      </w:r>
      <w:r>
        <w:rPr>
          <w:rFonts w:ascii="Times New Roman" w:hAnsi="Times New Roman"/>
        </w:rPr>
        <w:t>are</w:t>
      </w:r>
      <w:r w:rsidR="00846FE5">
        <w:rPr>
          <w:rFonts w:ascii="Times New Roman" w:hAnsi="Times New Roman"/>
        </w:rPr>
        <w:t xml:space="preserve"> their relative contributions to r</w:t>
      </w:r>
      <w:r w:rsidR="00FB3AE1">
        <w:rPr>
          <w:rFonts w:ascii="Times New Roman" w:hAnsi="Times New Roman"/>
        </w:rPr>
        <w:t>ates of soil nitrification</w:t>
      </w:r>
      <w:r>
        <w:rPr>
          <w:rFonts w:ascii="Times New Roman" w:hAnsi="Times New Roman"/>
        </w:rPr>
        <w:t xml:space="preserve"> </w:t>
      </w:r>
      <w:r>
        <w:rPr>
          <w:rFonts w:ascii="Times New Roman" w:hAnsi="Times New Roman"/>
        </w:rPr>
        <w:fldChar w:fldCharType="begin"/>
      </w:r>
      <w:r w:rsidR="0018712D">
        <w:rPr>
          <w:rFonts w:ascii="Times New Roman" w:hAnsi="Times New Roman"/>
        </w:rPr>
        <w:instrText xml:space="preserve"> ADDIN ZOTERO_ITEM CSL_CITATION {"citationID":"tad2jetY","properties":{"formattedCitation":"(Taylor et al. 2012, Lu et al. 2015, Hink et al. 2018)","plainCitation":"(Taylor et al. 2012, Lu et al. 2015,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18712D">
        <w:rPr>
          <w:rFonts w:ascii="Times New Roman" w:hAnsi="Times New Roman"/>
          <w:noProof/>
        </w:rPr>
        <w:t>(Taylor et al. 2012, Lu et al. 2015, Hink et al. 2018)</w:t>
      </w:r>
      <w:r>
        <w:rPr>
          <w:rFonts w:ascii="Times New Roman" w:hAnsi="Times New Roman"/>
        </w:rPr>
        <w:fldChar w:fldCharType="end"/>
      </w:r>
      <w:r w:rsidR="00846FE5">
        <w:rPr>
          <w:rFonts w:ascii="Times New Roman" w:hAnsi="Times New Roman"/>
        </w:rPr>
        <w:t>.</w:t>
      </w:r>
      <w:r w:rsidR="00C1312B">
        <w:rPr>
          <w:rFonts w:ascii="Times New Roman" w:hAnsi="Times New Roman"/>
        </w:rPr>
        <w:t xml:space="preserve"> </w:t>
      </w:r>
    </w:p>
    <w:p w14:paraId="7034E5F7" w14:textId="6EB1EF36" w:rsidR="00D24165" w:rsidRDefault="00E03F94" w:rsidP="002E4BD4">
      <w:pPr>
        <w:spacing w:line="480" w:lineRule="auto"/>
        <w:ind w:firstLine="720"/>
        <w:rPr>
          <w:rFonts w:ascii="Times New Roman" w:hAnsi="Times New Roman"/>
        </w:rPr>
      </w:pPr>
      <w:r>
        <w:rPr>
          <w:rFonts w:ascii="Times New Roman" w:hAnsi="Times New Roman"/>
        </w:rPr>
        <w:t xml:space="preserve">Linkages between genetic variation in plants and the abundance and activity of autotrophic soil microorganisms remain largely unstudied and, if demonstrated, would extend the </w:t>
      </w:r>
      <w:bookmarkStart w:id="3" w:name="_GoBack"/>
      <w:bookmarkEnd w:id="3"/>
      <w:r>
        <w:rPr>
          <w:rFonts w:ascii="Times New Roman" w:hAnsi="Times New Roman"/>
        </w:rPr>
        <w:t>importance of p</w:t>
      </w:r>
      <w:r w:rsidRPr="00B66950">
        <w:rPr>
          <w:rFonts w:ascii="Times New Roman" w:hAnsi="Times New Roman"/>
        </w:rPr>
        <w:t xml:space="preserve">lant gene expression </w:t>
      </w:r>
      <w:r>
        <w:rPr>
          <w:rFonts w:ascii="Times New Roman" w:hAnsi="Times New Roman"/>
        </w:rPr>
        <w:t>as</w:t>
      </w:r>
      <w:r w:rsidRPr="00B66950">
        <w:rPr>
          <w:rFonts w:ascii="Times New Roman" w:hAnsi="Times New Roman"/>
        </w:rPr>
        <w:t xml:space="preserve"> an organizing and predictive force governing the structure and function of </w:t>
      </w:r>
      <w:r>
        <w:rPr>
          <w:rFonts w:ascii="Times New Roman" w:hAnsi="Times New Roman"/>
        </w:rPr>
        <w:t xml:space="preserve">terrestrial </w:t>
      </w:r>
      <w:r w:rsidRPr="00B66950">
        <w:rPr>
          <w:rFonts w:ascii="Times New Roman" w:hAnsi="Times New Roman"/>
        </w:rPr>
        <w:t>ecosystems</w:t>
      </w:r>
      <w:r>
        <w:rPr>
          <w:rFonts w:ascii="Times New Roman" w:hAnsi="Times New Roman"/>
        </w:rPr>
        <w:t xml:space="preserve">. Here we examine the influence of genetic variation in tree foliar chemistry on the activity and abundance of ammonia oxidizers, a </w:t>
      </w:r>
      <w:r w:rsidR="00ED5DF1">
        <w:rPr>
          <w:rFonts w:ascii="Times New Roman" w:hAnsi="Times New Roman"/>
        </w:rPr>
        <w:t xml:space="preserve">key </w:t>
      </w:r>
      <w:r>
        <w:rPr>
          <w:rFonts w:ascii="Times New Roman" w:hAnsi="Times New Roman"/>
        </w:rPr>
        <w:t xml:space="preserve">functional group of soil </w:t>
      </w:r>
      <w:r>
        <w:rPr>
          <w:rFonts w:ascii="Times New Roman" w:eastAsia="Cambria" w:hAnsi="Times New Roman" w:cs="Times New Roman"/>
        </w:rPr>
        <w:t xml:space="preserve">autotrophic </w:t>
      </w:r>
      <w:r w:rsidRPr="00AB59E5">
        <w:rPr>
          <w:rFonts w:ascii="Times New Roman" w:eastAsia="Cambria" w:hAnsi="Times New Roman" w:cs="Times New Roman"/>
        </w:rPr>
        <w:t>microorganisms</w:t>
      </w:r>
      <w:r w:rsidR="00ED5DF1">
        <w:rPr>
          <w:rFonts w:ascii="Times New Roman" w:eastAsia="Cambria" w:hAnsi="Times New Roman" w:cs="Times New Roman"/>
        </w:rPr>
        <w:t>,</w:t>
      </w:r>
      <w:r w:rsidR="00B5061A">
        <w:rPr>
          <w:rFonts w:ascii="Times New Roman" w:hAnsi="Times New Roman"/>
        </w:rPr>
        <w:t xml:space="preserve"> </w:t>
      </w:r>
      <w:r w:rsidR="001B44FD">
        <w:rPr>
          <w:rFonts w:ascii="Times New Roman" w:hAnsi="Times New Roman"/>
        </w:rPr>
        <w:t>along a naturally occur</w:t>
      </w:r>
      <w:r w:rsidR="003B39B4">
        <w:rPr>
          <w:rFonts w:ascii="Times New Roman" w:hAnsi="Times New Roman"/>
        </w:rPr>
        <w:t>r</w:t>
      </w:r>
      <w:r w:rsidR="001B44FD">
        <w:rPr>
          <w:rFonts w:ascii="Times New Roman" w:hAnsi="Times New Roman"/>
        </w:rPr>
        <w:t xml:space="preserve">ing </w:t>
      </w:r>
      <w:proofErr w:type="spellStart"/>
      <w:r w:rsidR="001B44FD" w:rsidRPr="001B44FD">
        <w:rPr>
          <w:rFonts w:ascii="Times New Roman" w:hAnsi="Times New Roman"/>
          <w:i/>
        </w:rPr>
        <w:t>Populus</w:t>
      </w:r>
      <w:proofErr w:type="spellEnd"/>
      <w:r w:rsidR="001B44FD">
        <w:rPr>
          <w:rFonts w:ascii="Times New Roman" w:hAnsi="Times New Roman"/>
        </w:rPr>
        <w:t xml:space="preserve"> hybridization gradient in northern Utah, USA. Previous work along this hybridization gradient </w:t>
      </w:r>
      <w:r w:rsidR="001B44FD">
        <w:rPr>
          <w:rFonts w:ascii="Times New Roman" w:hAnsi="Times New Roman"/>
        </w:rPr>
        <w:lastRenderedPageBreak/>
        <w:t xml:space="preserve">and in nearby common gardens has demonstrated that foliar </w:t>
      </w:r>
      <w:r w:rsidR="005F480E">
        <w:rPr>
          <w:rFonts w:ascii="Times New Roman" w:hAnsi="Times New Roman"/>
        </w:rPr>
        <w:t>CT</w:t>
      </w:r>
      <w:r w:rsidR="001B44FD">
        <w:rPr>
          <w:rFonts w:ascii="Times New Roman" w:hAnsi="Times New Roman"/>
        </w:rPr>
        <w:t xml:space="preserve"> </w:t>
      </w:r>
      <w:r w:rsidR="006A6203">
        <w:rPr>
          <w:rFonts w:ascii="Times New Roman" w:hAnsi="Times New Roman"/>
        </w:rPr>
        <w:t xml:space="preserve">concentrations </w:t>
      </w:r>
      <w:r w:rsidR="001B44FD">
        <w:rPr>
          <w:rFonts w:ascii="Times New Roman" w:hAnsi="Times New Roman"/>
        </w:rPr>
        <w:t>var</w:t>
      </w:r>
      <w:r w:rsidR="006A6203">
        <w:rPr>
          <w:rFonts w:ascii="Times New Roman" w:hAnsi="Times New Roman"/>
        </w:rPr>
        <w:t>y</w:t>
      </w:r>
      <w:r w:rsidR="001B44FD">
        <w:rPr>
          <w:rFonts w:ascii="Times New Roman" w:hAnsi="Times New Roman"/>
        </w:rPr>
        <w:t xml:space="preserve"> predictably with </w:t>
      </w:r>
      <w:r w:rsidR="005F480E">
        <w:rPr>
          <w:rFonts w:ascii="Times New Roman" w:hAnsi="Times New Roman"/>
        </w:rPr>
        <w:t>plant genotype and hybrid status</w:t>
      </w:r>
      <w:r w:rsidR="001B44FD">
        <w:rPr>
          <w:rFonts w:ascii="Times New Roman" w:hAnsi="Times New Roman"/>
        </w:rPr>
        <w:t>, that foliar CT</w:t>
      </w:r>
      <w:r w:rsidR="008D28D2">
        <w:rPr>
          <w:rFonts w:ascii="Times New Roman" w:hAnsi="Times New Roman"/>
        </w:rPr>
        <w:t>s</w:t>
      </w:r>
      <w:r w:rsidR="001B44FD">
        <w:rPr>
          <w:rFonts w:ascii="Times New Roman" w:hAnsi="Times New Roman"/>
        </w:rPr>
        <w:t xml:space="preserve"> reduce rates of leaf litter decomposition and soil net </w:t>
      </w:r>
      <w:r w:rsidR="00C1312B">
        <w:rPr>
          <w:rFonts w:ascii="Times New Roman" w:hAnsi="Times New Roman"/>
        </w:rPr>
        <w:t>N</w:t>
      </w:r>
      <w:r w:rsidR="006C7A51">
        <w:rPr>
          <w:rFonts w:ascii="Times New Roman" w:hAnsi="Times New Roman"/>
        </w:rPr>
        <w:t xml:space="preserve"> </w:t>
      </w:r>
      <w:r w:rsidR="001B44FD">
        <w:rPr>
          <w:rFonts w:ascii="Times New Roman" w:hAnsi="Times New Roman"/>
        </w:rPr>
        <w:t xml:space="preserve">mineralization, and that </w:t>
      </w:r>
      <w:r w:rsidR="005F480E">
        <w:rPr>
          <w:rFonts w:ascii="Times New Roman" w:hAnsi="Times New Roman"/>
        </w:rPr>
        <w:t>foliar CT</w:t>
      </w:r>
      <w:r w:rsidR="008D28D2">
        <w:rPr>
          <w:rFonts w:ascii="Times New Roman" w:hAnsi="Times New Roman"/>
        </w:rPr>
        <w:t>s</w:t>
      </w:r>
      <w:r w:rsidR="005F480E">
        <w:rPr>
          <w:rFonts w:ascii="Times New Roman" w:hAnsi="Times New Roman"/>
        </w:rPr>
        <w:t xml:space="preserve"> exert a strong control over the composition of heterotrophic</w:t>
      </w:r>
      <w:r w:rsidR="00E11B58">
        <w:rPr>
          <w:rFonts w:ascii="Times New Roman" w:hAnsi="Times New Roman"/>
        </w:rPr>
        <w:t xml:space="preserve"> soil microbial communities</w:t>
      </w:r>
      <w:r w:rsidR="00A1521F">
        <w:rPr>
          <w:rFonts w:ascii="Times New Roman" w:hAnsi="Times New Roman"/>
        </w:rPr>
        <w:t xml:space="preserve"> </w:t>
      </w:r>
      <w:r w:rsidR="00A1521F">
        <w:rPr>
          <w:rFonts w:ascii="Times New Roman" w:hAnsi="Times New Roman"/>
        </w:rPr>
        <w:fldChar w:fldCharType="begin"/>
      </w:r>
      <w:r w:rsidR="00CB0CFC">
        <w:rPr>
          <w:rFonts w:ascii="Times New Roman" w:hAnsi="Times New Roman"/>
        </w:rPr>
        <w:instrText xml:space="preserve"> ADDIN ZOTERO_ITEM CSL_CITATION {"citationID":"mbGRw56f","properties":{"formattedCitation":"(Schweitzer et al. 2004, 2008a, 2011)","plainCitation":"(Schweitzer et al. 2004, 2008a, 2011)","noteIndex":0},"citationItems":[{"id":632,"uris":["http://zotero.org/users/2587073/items/URHK279R"],"uri":["http://zotero.org/users/2587073/items/URHK279R"],"itemData":{"id":632,"type":"article-journal","title":"Genetically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G."}],"issued":{"date-parts":[["2004",2,4]]}}},{"id":39,"uris":["http://zotero.org/users/2587073/items/34RJ846Q"],"uri":["http://zotero.org/users/2587073/items/34RJ846Q"],"itemData":{"id":39,"type":"article-journal","title":"Plant–soil–microorganism interactions: heritable relationship between plant genotype and associated soil microorganisms","container-title":"Ecology","page":"773–781","volume":"89","issue":"3","source":"Google Scholar","title-short":"Plant–soil–microorganism interactions","author":[{"family":"Schweitzer","given":"Jennifer A."},{"family":"Bailey","given":"Joseph K."},{"family":"Fischer","given":"Dylan G."},{"family":"LeRoy","given":"Carri J."},{"family":"Lonsdorf","given":"Eric V."},{"family":"Whitham","given":"Thomas G."},{"family":"Hart","given":"Stephen C."}],"issued":{"date-parts":[["2008"]]}}},{"id":507,"uris":["http://zotero.org/users/2587073/items/NZEENPRI"],"uri":["http://zotero.org/users/2587073/items/NZEENPRI"],"itemData":{"id":507,"type":"article-journal","title":"Forest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A1521F">
        <w:rPr>
          <w:rFonts w:ascii="Times New Roman" w:hAnsi="Times New Roman"/>
        </w:rPr>
        <w:fldChar w:fldCharType="separate"/>
      </w:r>
      <w:r w:rsidR="00A1521F">
        <w:rPr>
          <w:rFonts w:ascii="Times New Roman" w:hAnsi="Times New Roman"/>
          <w:noProof/>
        </w:rPr>
        <w:t>(Schweitzer et al. 2004, 2008a, 2011)</w:t>
      </w:r>
      <w:r w:rsidR="00A1521F">
        <w:rPr>
          <w:rFonts w:ascii="Times New Roman" w:hAnsi="Times New Roman"/>
        </w:rPr>
        <w:fldChar w:fldCharType="end"/>
      </w:r>
      <w:r w:rsidR="00E11B58">
        <w:rPr>
          <w:rFonts w:ascii="Times New Roman" w:hAnsi="Times New Roman"/>
        </w:rPr>
        <w:t xml:space="preserve">. Based upon </w:t>
      </w:r>
      <w:r w:rsidR="008D28D2">
        <w:rPr>
          <w:rFonts w:ascii="Times New Roman" w:hAnsi="Times New Roman"/>
        </w:rPr>
        <w:t xml:space="preserve">this </w:t>
      </w:r>
      <w:r w:rsidR="00E11B58">
        <w:rPr>
          <w:rFonts w:ascii="Times New Roman" w:hAnsi="Times New Roman"/>
        </w:rPr>
        <w:t xml:space="preserve">prior research, we hypothesized </w:t>
      </w:r>
      <w:r w:rsidR="00EE05CA">
        <w:rPr>
          <w:rFonts w:ascii="Times New Roman" w:hAnsi="Times New Roman"/>
        </w:rPr>
        <w:t>the abundance and activity of soil</w:t>
      </w:r>
      <w:r w:rsidR="006A6203">
        <w:rPr>
          <w:rFonts w:ascii="Times New Roman" w:hAnsi="Times New Roman"/>
        </w:rPr>
        <w:t xml:space="preserve"> </w:t>
      </w:r>
      <w:r w:rsidR="00EE05CA">
        <w:rPr>
          <w:rFonts w:ascii="Times New Roman" w:hAnsi="Times New Roman"/>
        </w:rPr>
        <w:t xml:space="preserve">AOA and AOB would be lower in </w:t>
      </w:r>
      <w:r w:rsidR="00137A69">
        <w:rPr>
          <w:rFonts w:ascii="Times New Roman" w:hAnsi="Times New Roman"/>
        </w:rPr>
        <w:t>forest</w:t>
      </w:r>
      <w:r w:rsidR="002F5970">
        <w:rPr>
          <w:rFonts w:ascii="Times New Roman" w:hAnsi="Times New Roman"/>
        </w:rPr>
        <w:t xml:space="preserve"> stands comp</w:t>
      </w:r>
      <w:r w:rsidR="00346A4B">
        <w:rPr>
          <w:rFonts w:ascii="Times New Roman" w:hAnsi="Times New Roman"/>
        </w:rPr>
        <w:t>o</w:t>
      </w:r>
      <w:r w:rsidR="002F5970">
        <w:rPr>
          <w:rFonts w:ascii="Times New Roman" w:hAnsi="Times New Roman"/>
        </w:rPr>
        <w:t xml:space="preserve">sed of </w:t>
      </w:r>
      <w:proofErr w:type="spellStart"/>
      <w:r w:rsidR="002F5970" w:rsidRPr="001B44FD">
        <w:rPr>
          <w:rFonts w:ascii="Times New Roman" w:hAnsi="Times New Roman"/>
          <w:i/>
        </w:rPr>
        <w:t>Populus</w:t>
      </w:r>
      <w:proofErr w:type="spellEnd"/>
      <w:r w:rsidR="002F5970">
        <w:rPr>
          <w:rFonts w:ascii="Times New Roman" w:hAnsi="Times New Roman"/>
        </w:rPr>
        <w:t xml:space="preserve"> genotypes with high foliar </w:t>
      </w:r>
      <w:r w:rsidR="000B5044">
        <w:rPr>
          <w:rFonts w:ascii="Times New Roman" w:hAnsi="Times New Roman"/>
        </w:rPr>
        <w:t xml:space="preserve">CT </w:t>
      </w:r>
      <w:r w:rsidR="002F5970">
        <w:rPr>
          <w:rFonts w:ascii="Times New Roman" w:hAnsi="Times New Roman"/>
        </w:rPr>
        <w:t xml:space="preserve">concentrations. </w:t>
      </w:r>
      <w:r w:rsidR="00415BF7">
        <w:rPr>
          <w:rFonts w:ascii="Times New Roman" w:hAnsi="Times New Roman"/>
        </w:rPr>
        <w:t>Support for this hypothesis would further extend the influence of plant gene</w:t>
      </w:r>
      <w:r w:rsidR="003B39B4">
        <w:rPr>
          <w:rFonts w:ascii="Times New Roman" w:hAnsi="Times New Roman"/>
        </w:rPr>
        <w:t>tic</w:t>
      </w:r>
      <w:r w:rsidR="00415BF7">
        <w:rPr>
          <w:rFonts w:ascii="Times New Roman" w:hAnsi="Times New Roman"/>
        </w:rPr>
        <w:t>s on ecosystem function</w:t>
      </w:r>
      <w:r w:rsidR="000B5044">
        <w:rPr>
          <w:rFonts w:ascii="Times New Roman" w:hAnsi="Times New Roman"/>
        </w:rPr>
        <w:t>ing</w:t>
      </w:r>
      <w:r w:rsidR="00415BF7">
        <w:rPr>
          <w:rFonts w:ascii="Times New Roman" w:hAnsi="Times New Roman"/>
        </w:rPr>
        <w:t xml:space="preserve"> and demonstrate for the first time that genetic variation in a foundation tree species can influence the structure and function of </w:t>
      </w:r>
      <w:r w:rsidR="00D24165">
        <w:rPr>
          <w:rFonts w:ascii="Times New Roman" w:hAnsi="Times New Roman"/>
        </w:rPr>
        <w:t>soil autotrophic microorganisms</w:t>
      </w:r>
      <w:r w:rsidR="002F5970">
        <w:rPr>
          <w:rFonts w:ascii="Times New Roman" w:hAnsi="Times New Roman"/>
        </w:rPr>
        <w:t xml:space="preserve"> with no </w:t>
      </w:r>
      <w:r w:rsidR="00625204">
        <w:rPr>
          <w:rFonts w:ascii="Times New Roman" w:hAnsi="Times New Roman"/>
        </w:rPr>
        <w:t>dependence on</w:t>
      </w:r>
      <w:r w:rsidR="002F5970">
        <w:rPr>
          <w:rFonts w:ascii="Times New Roman" w:hAnsi="Times New Roman"/>
        </w:rPr>
        <w:t xml:space="preserve"> plant </w:t>
      </w:r>
      <w:r w:rsidR="00137A69">
        <w:rPr>
          <w:rFonts w:ascii="Times New Roman" w:hAnsi="Times New Roman"/>
        </w:rPr>
        <w:t>carbon</w:t>
      </w:r>
      <w:r w:rsidR="002F5970">
        <w:rPr>
          <w:rFonts w:ascii="Times New Roman" w:hAnsi="Times New Roman"/>
        </w:rPr>
        <w:t xml:space="preserve"> inputs to soil</w:t>
      </w:r>
      <w:r w:rsidR="00D24165">
        <w:rPr>
          <w:rFonts w:ascii="Times New Roman" w:hAnsi="Times New Roman"/>
        </w:rPr>
        <w:t xml:space="preserve">. </w:t>
      </w:r>
    </w:p>
    <w:p w14:paraId="38672B7E" w14:textId="21EBD41F" w:rsidR="00733074" w:rsidRPr="0033380A" w:rsidRDefault="00EA1327" w:rsidP="00D05FB6">
      <w:pPr>
        <w:spacing w:line="480" w:lineRule="auto"/>
        <w:outlineLvl w:val="0"/>
        <w:rPr>
          <w:rFonts w:ascii="Times New Roman" w:hAnsi="Times New Roman"/>
        </w:rPr>
      </w:pPr>
      <w:r>
        <w:rPr>
          <w:rFonts w:ascii="Times New Roman" w:hAnsi="Times New Roman"/>
          <w:b/>
        </w:rPr>
        <w:t>Methods:</w:t>
      </w:r>
    </w:p>
    <w:p w14:paraId="726ABF64" w14:textId="737169BF" w:rsidR="00EB169C" w:rsidRDefault="00EC1FB9" w:rsidP="00EC2990">
      <w:pPr>
        <w:spacing w:line="480" w:lineRule="auto"/>
        <w:ind w:firstLine="720"/>
        <w:rPr>
          <w:rFonts w:ascii="Times New Roman" w:hAnsi="Times New Roman"/>
        </w:rPr>
      </w:pPr>
      <w:r w:rsidRPr="00B66950">
        <w:rPr>
          <w:rFonts w:ascii="Times New Roman" w:hAnsi="Times New Roman"/>
        </w:rPr>
        <w:t>Hybridization gradients between</w:t>
      </w:r>
      <w:r w:rsidR="00677889">
        <w:rPr>
          <w:rFonts w:ascii="Times New Roman" w:hAnsi="Times New Roman"/>
        </w:rPr>
        <w:t xml:space="preserve"> </w:t>
      </w:r>
      <w:proofErr w:type="spellStart"/>
      <w:r w:rsidRPr="00B66950">
        <w:rPr>
          <w:rFonts w:ascii="Times New Roman" w:hAnsi="Times New Roman"/>
          <w:i/>
        </w:rPr>
        <w:t>Populus</w:t>
      </w:r>
      <w:proofErr w:type="spellEnd"/>
      <w:r w:rsidRPr="00B66950">
        <w:rPr>
          <w:rFonts w:ascii="Times New Roman" w:hAnsi="Times New Roman"/>
          <w:i/>
        </w:rPr>
        <w:t xml:space="preserve"> </w:t>
      </w:r>
      <w:proofErr w:type="spellStart"/>
      <w:r w:rsidRPr="00B66950">
        <w:rPr>
          <w:rFonts w:ascii="Times New Roman" w:hAnsi="Times New Roman"/>
          <w:i/>
        </w:rPr>
        <w:t>fremontii</w:t>
      </w:r>
      <w:proofErr w:type="spellEnd"/>
      <w:r w:rsidRPr="00B66950">
        <w:rPr>
          <w:rFonts w:ascii="Times New Roman" w:hAnsi="Times New Roman"/>
        </w:rPr>
        <w:t xml:space="preserve"> and</w:t>
      </w:r>
      <w:r w:rsidR="005723B8">
        <w:rPr>
          <w:rFonts w:ascii="Times New Roman" w:hAnsi="Times New Roman"/>
        </w:rPr>
        <w:t xml:space="preserve"> </w:t>
      </w:r>
      <w:r w:rsidRPr="00B66950">
        <w:rPr>
          <w:rFonts w:ascii="Times New Roman" w:hAnsi="Times New Roman"/>
          <w:i/>
        </w:rPr>
        <w:t>P</w:t>
      </w:r>
      <w:r w:rsidR="00977D7F">
        <w:rPr>
          <w:rFonts w:ascii="Times New Roman" w:hAnsi="Times New Roman"/>
          <w:i/>
        </w:rPr>
        <w:t>.</w:t>
      </w:r>
      <w:r w:rsidRPr="00B66950">
        <w:rPr>
          <w:rFonts w:ascii="Times New Roman" w:hAnsi="Times New Roman"/>
          <w:i/>
        </w:rPr>
        <w:t xml:space="preserve"> angustifolia</w:t>
      </w:r>
      <w:r w:rsidR="005723B8">
        <w:rPr>
          <w:rFonts w:ascii="Times New Roman" w:hAnsi="Times New Roman"/>
        </w:rPr>
        <w:t xml:space="preserve"> </w:t>
      </w:r>
      <w:r w:rsidR="00566E24">
        <w:rPr>
          <w:rFonts w:ascii="Times New Roman" w:hAnsi="Times New Roman"/>
        </w:rPr>
        <w:t>are common</w:t>
      </w:r>
      <w:r w:rsidRPr="00B66950">
        <w:rPr>
          <w:rFonts w:ascii="Times New Roman" w:hAnsi="Times New Roman"/>
        </w:rPr>
        <w:t xml:space="preserve"> along rivers throu</w:t>
      </w:r>
      <w:r w:rsidR="00E47C74" w:rsidRPr="00B66950">
        <w:rPr>
          <w:rFonts w:ascii="Times New Roman" w:hAnsi="Times New Roman"/>
        </w:rPr>
        <w:t>ghout</w:t>
      </w:r>
      <w:r w:rsidR="00547AB2" w:rsidRPr="00B66950">
        <w:rPr>
          <w:rFonts w:ascii="Times New Roman" w:hAnsi="Times New Roman"/>
        </w:rPr>
        <w:t xml:space="preserve"> the western United States, where</w:t>
      </w:r>
      <w:r w:rsidR="00E47C74" w:rsidRPr="00B66950">
        <w:rPr>
          <w:rFonts w:ascii="Times New Roman" w:hAnsi="Times New Roman"/>
        </w:rPr>
        <w:t xml:space="preserve"> stands </w:t>
      </w:r>
      <w:r w:rsidR="00346A4B">
        <w:rPr>
          <w:rFonts w:ascii="Times New Roman" w:hAnsi="Times New Roman"/>
        </w:rPr>
        <w:t xml:space="preserve">at lower elevations </w:t>
      </w:r>
      <w:r w:rsidR="00547AB2" w:rsidRPr="00B66950">
        <w:rPr>
          <w:rFonts w:ascii="Times New Roman" w:hAnsi="Times New Roman"/>
        </w:rPr>
        <w:t xml:space="preserve">are </w:t>
      </w:r>
      <w:r w:rsidRPr="00B66950">
        <w:rPr>
          <w:rFonts w:ascii="Times New Roman" w:hAnsi="Times New Roman"/>
        </w:rPr>
        <w:t xml:space="preserve">composed entirely of </w:t>
      </w:r>
      <w:r w:rsidR="00677889" w:rsidRPr="00C13186">
        <w:rPr>
          <w:rFonts w:ascii="Times New Roman" w:hAnsi="Times New Roman"/>
          <w:i/>
        </w:rPr>
        <w:t xml:space="preserve">P. </w:t>
      </w:r>
      <w:proofErr w:type="spellStart"/>
      <w:r w:rsidR="00677889" w:rsidRPr="00C13186">
        <w:rPr>
          <w:rFonts w:ascii="Times New Roman" w:hAnsi="Times New Roman"/>
          <w:i/>
        </w:rPr>
        <w:t>fremontii</w:t>
      </w:r>
      <w:proofErr w:type="spellEnd"/>
      <w:r w:rsidR="005723B8">
        <w:rPr>
          <w:rFonts w:ascii="Times New Roman" w:hAnsi="Times New Roman"/>
        </w:rPr>
        <w:t xml:space="preserve"> </w:t>
      </w:r>
      <w:r w:rsidR="00FE1DEF" w:rsidRPr="00B66950">
        <w:rPr>
          <w:rFonts w:ascii="Times New Roman" w:hAnsi="Times New Roman"/>
        </w:rPr>
        <w:t>with foliar CT concentrations</w:t>
      </w:r>
      <w:r w:rsidR="00686B48">
        <w:rPr>
          <w:rFonts w:ascii="Times New Roman" w:hAnsi="Times New Roman"/>
        </w:rPr>
        <w:t xml:space="preserve"> generally &lt;</w:t>
      </w:r>
      <w:r w:rsidR="00686B48">
        <w:rPr>
          <w:rFonts w:ascii="Times New Roman" w:hAnsi="Times New Roman"/>
        </w:rPr>
        <w:t xml:space="preserve"> </w:t>
      </w:r>
      <w:r w:rsidR="007D02B4">
        <w:rPr>
          <w:rFonts w:ascii="Times New Roman" w:hAnsi="Times New Roman"/>
        </w:rPr>
        <w:t>1</w:t>
      </w:r>
      <w:r w:rsidR="00686B48">
        <w:rPr>
          <w:rFonts w:ascii="Times New Roman" w:hAnsi="Times New Roman"/>
        </w:rPr>
        <w:t>%</w:t>
      </w:r>
      <w:r w:rsidR="006560F0">
        <w:rPr>
          <w:rFonts w:ascii="Times New Roman" w:hAnsi="Times New Roman"/>
        </w:rPr>
        <w:t>,</w:t>
      </w:r>
      <w:r w:rsidR="00FE1DEF" w:rsidRPr="00B66950">
        <w:rPr>
          <w:rFonts w:ascii="Times New Roman" w:hAnsi="Times New Roman"/>
        </w:rPr>
        <w:t xml:space="preserve"> </w:t>
      </w:r>
      <w:r w:rsidR="00E47C74" w:rsidRPr="00B66950">
        <w:rPr>
          <w:rFonts w:ascii="Times New Roman" w:hAnsi="Times New Roman"/>
        </w:rPr>
        <w:t>and high</w:t>
      </w:r>
      <w:r w:rsidR="00346A4B">
        <w:rPr>
          <w:rFonts w:ascii="Times New Roman" w:hAnsi="Times New Roman"/>
        </w:rPr>
        <w:t>er</w:t>
      </w:r>
      <w:r w:rsidR="00E47C74" w:rsidRPr="00B66950">
        <w:rPr>
          <w:rFonts w:ascii="Times New Roman" w:hAnsi="Times New Roman"/>
        </w:rPr>
        <w:t xml:space="preserve"> elevation stands</w:t>
      </w:r>
      <w:r w:rsidR="00B365BE" w:rsidRPr="00B66950">
        <w:rPr>
          <w:rFonts w:ascii="Times New Roman" w:hAnsi="Times New Roman"/>
        </w:rPr>
        <w:t xml:space="preserve"> </w:t>
      </w:r>
      <w:r w:rsidR="00547AB2" w:rsidRPr="00B66950">
        <w:rPr>
          <w:rFonts w:ascii="Times New Roman" w:hAnsi="Times New Roman"/>
        </w:rPr>
        <w:t xml:space="preserve">are </w:t>
      </w:r>
      <w:r w:rsidR="00B365BE" w:rsidRPr="00B66950">
        <w:rPr>
          <w:rFonts w:ascii="Times New Roman" w:hAnsi="Times New Roman"/>
        </w:rPr>
        <w:t>dominated by</w:t>
      </w:r>
      <w:r w:rsidR="005723B8">
        <w:rPr>
          <w:rFonts w:ascii="Times New Roman" w:hAnsi="Times New Roman"/>
        </w:rPr>
        <w:t xml:space="preserve"> </w:t>
      </w:r>
      <w:r w:rsidR="00677889" w:rsidRPr="00C13186">
        <w:rPr>
          <w:rFonts w:ascii="Times New Roman" w:hAnsi="Times New Roman"/>
          <w:i/>
        </w:rPr>
        <w:t>P. angustifolia</w:t>
      </w:r>
      <w:r w:rsidR="00B365BE" w:rsidRPr="00B66950">
        <w:rPr>
          <w:rFonts w:ascii="Times New Roman" w:hAnsi="Times New Roman"/>
        </w:rPr>
        <w:t xml:space="preserve"> </w:t>
      </w:r>
      <w:r w:rsidR="00FE1DEF" w:rsidRPr="00B66950">
        <w:rPr>
          <w:rFonts w:ascii="Times New Roman" w:hAnsi="Times New Roman"/>
        </w:rPr>
        <w:t>with</w:t>
      </w:r>
      <w:r w:rsidR="00235DF5">
        <w:rPr>
          <w:rFonts w:ascii="Times New Roman" w:hAnsi="Times New Roman"/>
        </w:rPr>
        <w:t xml:space="preserve"> up to </w:t>
      </w:r>
      <w:r w:rsidR="007D02B4">
        <w:rPr>
          <w:rFonts w:ascii="Times New Roman" w:hAnsi="Times New Roman"/>
        </w:rPr>
        <w:t xml:space="preserve">ten </w:t>
      </w:r>
      <w:r w:rsidR="00235DF5">
        <w:rPr>
          <w:rFonts w:ascii="Times New Roman" w:hAnsi="Times New Roman"/>
        </w:rPr>
        <w:t>times higher</w:t>
      </w:r>
      <w:r w:rsidR="00FE1DEF" w:rsidRPr="00B66950">
        <w:rPr>
          <w:rFonts w:ascii="Times New Roman" w:hAnsi="Times New Roman"/>
        </w:rPr>
        <w:t xml:space="preserve"> concentrations of foliar CT</w:t>
      </w:r>
      <w:r w:rsidR="00122694">
        <w:rPr>
          <w:rFonts w:ascii="Times New Roman" w:hAnsi="Times New Roman"/>
        </w:rPr>
        <w:t xml:space="preserve"> </w:t>
      </w:r>
      <w:r w:rsidR="00122694">
        <w:rPr>
          <w:rFonts w:ascii="Times New Roman" w:hAnsi="Times New Roman"/>
        </w:rPr>
        <w:fldChar w:fldCharType="begin"/>
      </w:r>
      <w:r w:rsidR="00122694">
        <w:rPr>
          <w:rFonts w:ascii="Times New Roman" w:hAnsi="Times New Roman"/>
        </w:rPr>
        <w:instrText xml:space="preserve"> ADDIN ZOTERO_ITEM CSL_CITATION {"citationID":"lUmbYusy","properties":{"formattedCitation":"(Rehill et al. 2006)","plainCitation":"(Rehill et al. 2006)","noteIndex":0},"citationItems":[{"id":2002,"uris":["http://zotero.org/users/2587073/items/56Y4UN7X"],"uri":["http://zotero.org/users/2587073/items/56Y4UN7X"],"itemData":{"id":2002,"type":"article-journal","title":"Developmental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122694">
        <w:rPr>
          <w:rFonts w:ascii="Times New Roman" w:hAnsi="Times New Roman"/>
        </w:rPr>
        <w:fldChar w:fldCharType="separate"/>
      </w:r>
      <w:r w:rsidR="00122694">
        <w:rPr>
          <w:rFonts w:ascii="Times New Roman" w:hAnsi="Times New Roman"/>
          <w:noProof/>
        </w:rPr>
        <w:t>(Rehill et al. 2006)</w:t>
      </w:r>
      <w:r w:rsidR="00122694">
        <w:rPr>
          <w:rFonts w:ascii="Times New Roman" w:hAnsi="Times New Roman"/>
        </w:rPr>
        <w:fldChar w:fldCharType="end"/>
      </w:r>
      <w:r w:rsidR="00B365BE" w:rsidRPr="00B66950">
        <w:rPr>
          <w:rFonts w:ascii="Times New Roman" w:hAnsi="Times New Roman"/>
        </w:rPr>
        <w:t xml:space="preserve">. These two species hybridize </w:t>
      </w:r>
      <w:r w:rsidR="006560F0" w:rsidRPr="00B66950">
        <w:rPr>
          <w:rFonts w:ascii="Times New Roman" w:hAnsi="Times New Roman"/>
        </w:rPr>
        <w:t xml:space="preserve">freely </w:t>
      </w:r>
      <w:r w:rsidR="00B365BE" w:rsidRPr="00B66950">
        <w:rPr>
          <w:rFonts w:ascii="Times New Roman" w:hAnsi="Times New Roman"/>
        </w:rPr>
        <w:t>where their distributions overlap such that stands at middle elevations are com</w:t>
      </w:r>
      <w:r w:rsidR="00547AB2" w:rsidRPr="00B66950">
        <w:rPr>
          <w:rFonts w:ascii="Times New Roman" w:hAnsi="Times New Roman"/>
        </w:rPr>
        <w:t xml:space="preserve">posed of </w:t>
      </w:r>
      <w:r w:rsidR="00677889" w:rsidRPr="00C13186">
        <w:rPr>
          <w:rFonts w:ascii="Times New Roman" w:hAnsi="Times New Roman"/>
          <w:i/>
        </w:rPr>
        <w:t xml:space="preserve">P. </w:t>
      </w:r>
      <w:proofErr w:type="spellStart"/>
      <w:r w:rsidR="00677889" w:rsidRPr="00C13186">
        <w:rPr>
          <w:rFonts w:ascii="Times New Roman" w:hAnsi="Times New Roman"/>
          <w:i/>
        </w:rPr>
        <w:t>fremontii</w:t>
      </w:r>
      <w:proofErr w:type="spellEnd"/>
      <w:r w:rsidR="00547AB2" w:rsidRPr="00C13186">
        <w:rPr>
          <w:rFonts w:ascii="Times New Roman" w:hAnsi="Times New Roman"/>
        </w:rPr>
        <w:t xml:space="preserve">, </w:t>
      </w:r>
      <w:r w:rsidR="00677889" w:rsidRPr="00C13186">
        <w:rPr>
          <w:rFonts w:ascii="Times New Roman" w:hAnsi="Times New Roman"/>
          <w:i/>
        </w:rPr>
        <w:t>P. angustifolia</w:t>
      </w:r>
      <w:r w:rsidR="00B365BE" w:rsidRPr="005723B8">
        <w:rPr>
          <w:rFonts w:ascii="Times New Roman" w:hAnsi="Times New Roman"/>
        </w:rPr>
        <w:t>,</w:t>
      </w:r>
      <w:r w:rsidR="00B365BE" w:rsidRPr="00B66950">
        <w:rPr>
          <w:rFonts w:ascii="Times New Roman" w:hAnsi="Times New Roman"/>
        </w:rPr>
        <w:t xml:space="preserve"> their F</w:t>
      </w:r>
      <w:r w:rsidR="00B365BE" w:rsidRPr="00B66950">
        <w:rPr>
          <w:rFonts w:ascii="Times New Roman" w:hAnsi="Times New Roman"/>
          <w:vertAlign w:val="subscript"/>
        </w:rPr>
        <w:t>1</w:t>
      </w:r>
      <w:r w:rsidR="00B365BE" w:rsidRPr="00B66950">
        <w:rPr>
          <w:rFonts w:ascii="Times New Roman" w:hAnsi="Times New Roman"/>
        </w:rPr>
        <w:t xml:space="preserve"> hybrids, and complex</w:t>
      </w:r>
      <w:r w:rsidR="00E47C74" w:rsidRPr="00B66950">
        <w:rPr>
          <w:rFonts w:ascii="Times New Roman" w:hAnsi="Times New Roman"/>
        </w:rPr>
        <w:t>, unidirectional</w:t>
      </w:r>
      <w:r w:rsidR="00B365BE" w:rsidRPr="00B66950">
        <w:rPr>
          <w:rFonts w:ascii="Times New Roman" w:hAnsi="Times New Roman"/>
        </w:rPr>
        <w:t xml:space="preserve"> backcrosses between F</w:t>
      </w:r>
      <w:r w:rsidR="00B365BE" w:rsidRPr="00B66950">
        <w:rPr>
          <w:rFonts w:ascii="Times New Roman" w:hAnsi="Times New Roman"/>
          <w:vertAlign w:val="subscript"/>
        </w:rPr>
        <w:t xml:space="preserve">1 </w:t>
      </w:r>
      <w:r w:rsidR="00B365BE" w:rsidRPr="00B66950">
        <w:rPr>
          <w:rFonts w:ascii="Times New Roman" w:hAnsi="Times New Roman"/>
        </w:rPr>
        <w:t>hybrids and</w:t>
      </w:r>
      <w:r w:rsidR="005723B8">
        <w:rPr>
          <w:rFonts w:ascii="Times New Roman" w:hAnsi="Times New Roman"/>
        </w:rPr>
        <w:t xml:space="preserve"> </w:t>
      </w:r>
      <w:r w:rsidR="00677889" w:rsidRPr="00C13186">
        <w:rPr>
          <w:rFonts w:ascii="Times New Roman" w:hAnsi="Times New Roman"/>
          <w:i/>
        </w:rPr>
        <w:t>P. angustifolia</w:t>
      </w:r>
      <w:r w:rsidR="00E47C74" w:rsidRPr="00B66950">
        <w:rPr>
          <w:rFonts w:ascii="Times New Roman" w:hAnsi="Times New Roman"/>
        </w:rPr>
        <w:t xml:space="preserve">. Stands of trees within this hybrid zone have high genetic diversity </w:t>
      </w:r>
      <w:r w:rsidR="00346A4B">
        <w:rPr>
          <w:rFonts w:ascii="Times New Roman" w:hAnsi="Times New Roman"/>
        </w:rPr>
        <w:fldChar w:fldCharType="begin"/>
      </w:r>
      <w:r w:rsidR="00CB0CFC">
        <w:rPr>
          <w:rFonts w:ascii="Times New Roman" w:hAnsi="Times New Roman"/>
        </w:rPr>
        <w:instrText xml:space="preserve"> ADDIN ZOTERO_ITEM CSL_CITATION {"citationID":"2qtzJzmd","properties":{"formattedCitation":"(Whitham et al. 1999, Schweitzer et al. 2008b, 2011)","plainCitation":"(Whitham et al. 1999, Schweitzer et al. 2008b, 2011)","noteIndex":0},"citationItems":[{"id":1930,"uris":["http://zotero.org/users/2587073/items/EM6NC4IQ"],"uri":["http://zotero.org/users/2587073/items/EM6NC4IQ"],"itemData":{"id":1930,"type":"article-journal","title":"Plant Hybrid Zones Affect Biodiversity: Tools for a Genetic-Based Understanding of Community Structure","container-title":"Ecology","page":"416-428","volume":"80","issue":"2","source":"Wiley Online Library","abstract":"Plant hybrid zones are dynamic centers of ecological and evolutionary processes for plants and their associated communities. Studies in the wild and in gardens with synthetic crosses showed that hybrid eucalypts supported the greatest species richness and abundances of insect and fungal taxa. In an updated review of 152 case studies of taxa associated with diverse hybridizing systems, there were 43 (28%) cases of hybrids being more susceptible than their parent species, 7 (5%) resistant, 35 (23%) additive, 35 (23%) dominant, and 32 (21%) showed no response to hybridization. Thus, most taxa respond to hybrids in ways that result in equal or greater abundance, and hybrids tend to accumulate the taxa of their parent species. These studies suggest that genetic-based plant traits affect the distribution of many species and that the variation in hybrids can be used as tools to examine the genetic components of community structure and biodiversity. Several patterns have emerged thus far. (1) Genetic variation between classes of hybrids (e.g., F1’s vs. backcrosses) may equal or even exceed that found between species. (2) As a reflection of this genetic variation, herbivores are more likely to differentiate between hybrid classes than they are to differentiate between pure plant species. (3) The communities associated with different hybrid classes can differ from one another as well as from their parental species. (4) Generalist and specialist herbivores predictably vary in their responses to hybrids. (5) Plant hybrid zones may represent essential habitat for some arthropod species. (6) Even nesting birds respond to hybridizing plants. (7) Including multiple trophic levels and taxa from microbes to vertebrates, susceptible hybrid genotypes support greater biodiversity than resistant genotypes. (8) The effects of hybridization on common or keystone species can either positively or negatively affect biodiversity. The indirect impacts of hybridization on biodiversity may exceed the direct impacts and may result in “apparent” herbivore resistance or susceptibility at the community level. (9) Although hybrids are often maligned, exotic or problem hybrids generally result from human disturbances, whereas native hybrids are part of natural ecosystems and should be conserved. Three predictions are made: (1) Intermediate genetic differences between the parental species will result in the greatest genetic variation in the hybrid zone, which in turn will have a positive effect on biodiversity. (2) Bidirectional introgression enhances species richness on hybrids, whereas F1 sterility and unidirectional introgression limit the accumulation of species on hybrids. (3) Although susceptible hybrids are likely to support the greatest biodiversity, the impacts of hybridization on keystone species will be crucial in determining the overall effect.","DOI":"10.1890/0012-9658(1999)080[0416:PHZABT]2.0.CO;2","ISSN":"1939-9170","title-short":"Plant Hybrid Zones Affect Biodiversity","language":"en","author":[{"family":"Whitham","given":"Thomas G."},{"family":"Martinsen","given":"Gregory D."},{"family":"Keim","given":"Paul"},{"family":"Floate","given":"Kevin D."},{"family":"Dungey","given":"Heidi S."},{"family":"Potts","given":"Brad M."}],"issued":{"date-parts":[["1999",3,1]]}}},{"id":64,"uris":["http://zotero.org/users/2587073/items/495FWDRI"],"uri":["http://zotero.org/users/2587073/items/495FWDRI"],"itemData":{"id":64,"type":"article-journal","title":"From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1435-0629","title-short":"From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G."}],"issued":{"date-parts":[["2008",9]]}}},{"id":507,"uris":["http://zotero.org/users/2587073/items/NZEENPRI"],"uri":["http://zotero.org/users/2587073/items/NZEENPRI"],"itemData":{"id":507,"type":"article-journal","title":"Forest gene diversity is correlated with the composition and function of soil microbial communities","container-title":"Population Ecology","page":"35-46","volume":"53","issue":"1","source":"CrossRef","DOI":"10.1007/s10144-010-0252-3","ISSN":"1438-3896, 1438-390X","language":"en","author":[{"family":"Schweitzer","given":"Jennifer A."},{"family":"Fischer","given":"Dylan G."},{"family":"Rehill","given":"Brian J."},{"family":"Wooley","given":"Stuart C."},{"family":"Woolbright","given":"Scott A."},{"family":"Lindroth","given":"Richard L."},{"family":"Whitham","given":"Thomas G."},{"family":"Zak","given":"Donald R."},{"family":"Hart","given":"Stephen C."}],"issued":{"date-parts":[["2011",1]]}}}],"schema":"https://github.com/citation-style-language/schema/raw/master/csl-citation.json"} </w:instrText>
      </w:r>
      <w:r w:rsidR="00346A4B">
        <w:rPr>
          <w:rFonts w:ascii="Times New Roman" w:hAnsi="Times New Roman"/>
        </w:rPr>
        <w:fldChar w:fldCharType="separate"/>
      </w:r>
      <w:r w:rsidR="00ED5DF1">
        <w:rPr>
          <w:rFonts w:ascii="Times New Roman" w:hAnsi="Times New Roman"/>
          <w:noProof/>
        </w:rPr>
        <w:t>(Whitham et al. 1999, Schweitzer et al. 2008b, 2011)</w:t>
      </w:r>
      <w:r w:rsidR="00346A4B">
        <w:rPr>
          <w:rFonts w:ascii="Times New Roman" w:hAnsi="Times New Roman"/>
        </w:rPr>
        <w:fldChar w:fldCharType="end"/>
      </w:r>
      <w:r w:rsidR="00822920">
        <w:rPr>
          <w:rFonts w:ascii="Times New Roman" w:hAnsi="Times New Roman"/>
        </w:rPr>
        <w:t xml:space="preserve"> </w:t>
      </w:r>
      <w:r w:rsidR="00E47C74" w:rsidRPr="00B66950">
        <w:rPr>
          <w:rFonts w:ascii="Times New Roman" w:hAnsi="Times New Roman"/>
        </w:rPr>
        <w:t xml:space="preserve">and </w:t>
      </w:r>
      <w:r w:rsidR="004E28B2" w:rsidRPr="00B66950">
        <w:rPr>
          <w:rFonts w:ascii="Times New Roman" w:hAnsi="Times New Roman"/>
        </w:rPr>
        <w:t>a wide range of foliar CT concentrations</w:t>
      </w:r>
      <w:r w:rsidR="000158AD">
        <w:rPr>
          <w:rFonts w:ascii="Times New Roman" w:hAnsi="Times New Roman"/>
        </w:rPr>
        <w:t xml:space="preserve"> </w:t>
      </w:r>
      <w:r w:rsidR="00822920">
        <w:rPr>
          <w:rFonts w:ascii="Times New Roman" w:hAnsi="Times New Roman"/>
        </w:rPr>
        <w:fldChar w:fldCharType="begin"/>
      </w:r>
      <w:r w:rsidR="00CB0CFC">
        <w:rPr>
          <w:rFonts w:ascii="Times New Roman" w:hAnsi="Times New Roman"/>
        </w:rPr>
        <w:instrText xml:space="preserve"> ADDIN ZOTERO_ITEM CSL_CITATION {"citationID":"1OItCgC3","properties":{"formattedCitation":"(Schweitzer et al. 2004, Rehill et al. 2006)","plainCitation":"(Schweitzer et al. 2004, Rehill et al. 2006)","noteIndex":0},"citationItems":[{"id":632,"uris":["http://zotero.org/users/2587073/items/URHK279R"],"uri":["http://zotero.org/users/2587073/items/URHK279R"],"itemData":{"id":632,"type":"article-journal","title":"Genetically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G."}],"issued":{"date-parts":[["2004",2,4]]}}},{"id":2002,"uris":["http://zotero.org/users/2587073/items/56Y4UN7X"],"uri":["http://zotero.org/users/2587073/items/56Y4UN7X"],"itemData":{"id":2002,"type":"article-journal","title":"Developmental Trajectories in Cottonwood Phytochemistry","container-title":"Journal of Chemical Ecology","page":"2269-2285","volume":"32","issue":"10","source":"Crossref","abstract":"We examined the hypothesis that ecologically important phytochemical traits differ predictably among various developmental zones of trees (i.e., mature and juvenile zones of individual trees and juvenile ramets that sprout from roots) and that the slope of this phytochemical gradient represents a “developmental trajectory.” We focused on Populus fremontii (Fremont cottonwood), P. angustifolia (narrowleaf cottonwood), and their natural hybrids. Two major patterns emerged. First, within narrowleaf and hybrids, concentrations of important phytochemicals (condensed tannins and phenolic glycosides) differ greatly and predictably between developmental zones. Second, developmental trajectories differ greatly among these cottonwood species and their hybrids: Fremont exhibits a flat trajectory, narrowleaf a steep trajectory, and hybrids an intermediate trajectory, suggesting an additive genetic component and an ontogenetic basis to this phytochemical variation. Because diverse herbivorous species respond to the phytochemistry of their host plants, we predict that the developmental trajectories of plants play a major role in mediating ecological interactions and structuring communities, and that biodiversity in a stand of trees is determined by both interplant genetic diversity and intraplant ontogenetic diversity.","DOI":"10.1007/s10886-006-9141-9","ISSN":"0098-0331, 1573-1561","language":"en","author":[{"family":"Rehill","given":"Brian J."},{"family":"Whitham","given":"Thomas G."},{"family":"Martinsen","given":"Gregory D."},{"family":"Schweitzer","given":"Jennifer A."},{"family":"Bailey","given":"Joseph K."},{"family":"Lindroth","given":"Richard L."}],"issued":{"date-parts":[["2006",10,18]]}}}],"schema":"https://github.com/citation-style-language/schema/raw/master/csl-citation.json"} </w:instrText>
      </w:r>
      <w:r w:rsidR="00822920">
        <w:rPr>
          <w:rFonts w:ascii="Times New Roman" w:hAnsi="Times New Roman"/>
        </w:rPr>
        <w:fldChar w:fldCharType="separate"/>
      </w:r>
      <w:r w:rsidR="006719C6">
        <w:rPr>
          <w:rFonts w:ascii="Times New Roman" w:hAnsi="Times New Roman"/>
          <w:noProof/>
        </w:rPr>
        <w:t>(Schweitzer et al. 2004, Rehill et al. 2006)</w:t>
      </w:r>
      <w:r w:rsidR="00822920">
        <w:rPr>
          <w:rFonts w:ascii="Times New Roman" w:hAnsi="Times New Roman"/>
        </w:rPr>
        <w:fldChar w:fldCharType="end"/>
      </w:r>
      <w:r w:rsidR="00822920">
        <w:rPr>
          <w:rFonts w:ascii="Times New Roman" w:hAnsi="Times New Roman"/>
        </w:rPr>
        <w:t xml:space="preserve">. </w:t>
      </w:r>
    </w:p>
    <w:p w14:paraId="68FC56DD" w14:textId="374D2F5D" w:rsidR="00A2116C" w:rsidRPr="00B66950" w:rsidRDefault="007564D8" w:rsidP="00EC2990">
      <w:pPr>
        <w:spacing w:line="480" w:lineRule="auto"/>
        <w:ind w:firstLine="720"/>
        <w:rPr>
          <w:rFonts w:ascii="Times New Roman" w:hAnsi="Times New Roman"/>
        </w:rPr>
      </w:pPr>
      <w:r w:rsidRPr="00B66950">
        <w:rPr>
          <w:rFonts w:ascii="Times New Roman" w:hAnsi="Times New Roman"/>
        </w:rPr>
        <w:t>We col</w:t>
      </w:r>
      <w:r w:rsidR="00A05CF6" w:rsidRPr="00B66950">
        <w:rPr>
          <w:rFonts w:ascii="Times New Roman" w:hAnsi="Times New Roman"/>
        </w:rPr>
        <w:t>lected foliage and soil samples</w:t>
      </w:r>
      <w:r w:rsidR="00A368C9" w:rsidRPr="00B66950">
        <w:rPr>
          <w:rFonts w:ascii="Times New Roman" w:hAnsi="Times New Roman"/>
        </w:rPr>
        <w:t xml:space="preserve"> </w:t>
      </w:r>
      <w:r w:rsidRPr="00B66950">
        <w:rPr>
          <w:rFonts w:ascii="Times New Roman" w:hAnsi="Times New Roman"/>
        </w:rPr>
        <w:t xml:space="preserve">from nine gallery forest stands along a naturally occurring </w:t>
      </w:r>
      <w:proofErr w:type="spellStart"/>
      <w:r w:rsidRPr="00B66950">
        <w:rPr>
          <w:rFonts w:ascii="Times New Roman" w:hAnsi="Times New Roman"/>
          <w:i/>
        </w:rPr>
        <w:t>Populus</w:t>
      </w:r>
      <w:proofErr w:type="spellEnd"/>
      <w:r w:rsidRPr="00B66950">
        <w:rPr>
          <w:rFonts w:ascii="Times New Roman" w:hAnsi="Times New Roman"/>
        </w:rPr>
        <w:t xml:space="preserve"> hybridization gradient within the Weber River drainage of northern Utah, </w:t>
      </w:r>
      <w:r w:rsidRPr="00B66950">
        <w:rPr>
          <w:rFonts w:ascii="Times New Roman" w:hAnsi="Times New Roman"/>
        </w:rPr>
        <w:lastRenderedPageBreak/>
        <w:t>USA (41.</w:t>
      </w:r>
      <w:r w:rsidR="00B57061" w:rsidRPr="00B66950">
        <w:rPr>
          <w:rFonts w:ascii="Times New Roman" w:hAnsi="Times New Roman"/>
        </w:rPr>
        <w:t>2˚ N, 112˚ W). The nine stands</w:t>
      </w:r>
      <w:r w:rsidR="00815C44">
        <w:rPr>
          <w:rFonts w:ascii="Times New Roman" w:hAnsi="Times New Roman"/>
        </w:rPr>
        <w:t xml:space="preserve"> were spread a</w:t>
      </w:r>
      <w:r w:rsidR="00815C44">
        <w:rPr>
          <w:rFonts w:ascii="Times New Roman" w:hAnsi="Times New Roman"/>
        </w:rPr>
        <w:t xml:space="preserve">cross </w:t>
      </w:r>
      <w:r w:rsidRPr="00B66950">
        <w:rPr>
          <w:rFonts w:ascii="Times New Roman" w:hAnsi="Times New Roman"/>
        </w:rPr>
        <w:t xml:space="preserve">three </w:t>
      </w:r>
      <w:r w:rsidR="00815C44">
        <w:rPr>
          <w:rFonts w:ascii="Times New Roman" w:hAnsi="Times New Roman"/>
        </w:rPr>
        <w:t>zones</w:t>
      </w:r>
      <w:r w:rsidR="00A55ECE">
        <w:rPr>
          <w:rFonts w:ascii="Times New Roman" w:hAnsi="Times New Roman"/>
        </w:rPr>
        <w:t xml:space="preserve"> (</w:t>
      </w:r>
      <w:r w:rsidR="008A105E">
        <w:rPr>
          <w:rFonts w:ascii="Times New Roman" w:hAnsi="Times New Roman"/>
        </w:rPr>
        <w:t>Fremont, hybrid, and narrowleaf</w:t>
      </w:r>
      <w:r w:rsidR="00A55ECE">
        <w:rPr>
          <w:rFonts w:ascii="Times New Roman" w:hAnsi="Times New Roman"/>
        </w:rPr>
        <w:t>)</w:t>
      </w:r>
      <w:r w:rsidR="008A105E">
        <w:rPr>
          <w:rFonts w:ascii="Times New Roman" w:hAnsi="Times New Roman"/>
        </w:rPr>
        <w:t xml:space="preserve"> with three stands in each zone</w:t>
      </w:r>
      <w:r w:rsidR="008A105E">
        <w:rPr>
          <w:rFonts w:ascii="Times New Roman" w:hAnsi="Times New Roman"/>
        </w:rPr>
        <w:t>. T</w:t>
      </w:r>
      <w:r w:rsidR="00815C44">
        <w:rPr>
          <w:rFonts w:ascii="Times New Roman" w:hAnsi="Times New Roman"/>
        </w:rPr>
        <w:t>he</w:t>
      </w:r>
      <w:r w:rsidR="008A105E">
        <w:rPr>
          <w:rFonts w:ascii="Times New Roman" w:hAnsi="Times New Roman"/>
        </w:rPr>
        <w:t xml:space="preserve"> </w:t>
      </w:r>
      <w:r w:rsidR="008A105E">
        <w:rPr>
          <w:rFonts w:ascii="Times New Roman" w:hAnsi="Times New Roman"/>
        </w:rPr>
        <w:t xml:space="preserve">Fremont zone </w:t>
      </w:r>
      <w:r w:rsidR="008A105E">
        <w:rPr>
          <w:rFonts w:ascii="Times New Roman" w:hAnsi="Times New Roman"/>
        </w:rPr>
        <w:t>along the</w:t>
      </w:r>
      <w:r w:rsidR="00815C44">
        <w:rPr>
          <w:rFonts w:ascii="Times New Roman" w:hAnsi="Times New Roman"/>
        </w:rPr>
        <w:t xml:space="preserve"> lower reach of the Weber </w:t>
      </w:r>
      <w:r w:rsidR="00815C44">
        <w:rPr>
          <w:rFonts w:ascii="Times New Roman" w:hAnsi="Times New Roman"/>
        </w:rPr>
        <w:t>River</w:t>
      </w:r>
      <w:r w:rsidR="008A105E">
        <w:rPr>
          <w:rFonts w:ascii="Times New Roman" w:hAnsi="Times New Roman"/>
        </w:rPr>
        <w:t xml:space="preserve"> </w:t>
      </w:r>
      <w:r w:rsidR="00A55ECE">
        <w:rPr>
          <w:rFonts w:ascii="Times New Roman" w:hAnsi="Times New Roman"/>
        </w:rPr>
        <w:t>consisted of gallery forest stands composed entirely</w:t>
      </w:r>
      <w:r w:rsidR="00815C44">
        <w:rPr>
          <w:rFonts w:ascii="Times New Roman" w:hAnsi="Times New Roman"/>
        </w:rPr>
        <w:t xml:space="preserve"> </w:t>
      </w:r>
      <w:r w:rsidR="00A55ECE">
        <w:rPr>
          <w:rFonts w:ascii="Times New Roman" w:hAnsi="Times New Roman"/>
        </w:rPr>
        <w:t>of</w:t>
      </w:r>
      <w:r w:rsidR="00815C44">
        <w:rPr>
          <w:rFonts w:ascii="Times New Roman" w:hAnsi="Times New Roman"/>
        </w:rPr>
        <w:t xml:space="preserve"> </w:t>
      </w:r>
      <w:r w:rsidR="00815C44" w:rsidRPr="00C13186">
        <w:rPr>
          <w:rFonts w:ascii="Times New Roman" w:hAnsi="Times New Roman"/>
          <w:i/>
        </w:rPr>
        <w:t xml:space="preserve">P. </w:t>
      </w:r>
      <w:proofErr w:type="spellStart"/>
      <w:r w:rsidR="00815C44" w:rsidRPr="00C13186">
        <w:rPr>
          <w:rFonts w:ascii="Times New Roman" w:hAnsi="Times New Roman"/>
          <w:i/>
        </w:rPr>
        <w:t>fremontii</w:t>
      </w:r>
      <w:proofErr w:type="spellEnd"/>
      <w:r w:rsidR="00A55ECE">
        <w:rPr>
          <w:rFonts w:ascii="Times New Roman" w:hAnsi="Times New Roman"/>
        </w:rPr>
        <w:t xml:space="preserve">, </w:t>
      </w:r>
      <w:r w:rsidR="008A105E">
        <w:rPr>
          <w:rFonts w:ascii="Times New Roman" w:hAnsi="Times New Roman"/>
        </w:rPr>
        <w:t xml:space="preserve">and </w:t>
      </w:r>
      <w:r w:rsidR="008A105E">
        <w:rPr>
          <w:rFonts w:ascii="Times New Roman" w:hAnsi="Times New Roman"/>
        </w:rPr>
        <w:t xml:space="preserve">the narrowleaf </w:t>
      </w:r>
      <w:r w:rsidR="00A55ECE">
        <w:rPr>
          <w:rFonts w:ascii="Times New Roman" w:hAnsi="Times New Roman"/>
        </w:rPr>
        <w:t xml:space="preserve">zone </w:t>
      </w:r>
      <w:r w:rsidR="008A105E">
        <w:rPr>
          <w:rFonts w:ascii="Times New Roman" w:hAnsi="Times New Roman"/>
        </w:rPr>
        <w:t>along the</w:t>
      </w:r>
      <w:r w:rsidR="008A105E">
        <w:rPr>
          <w:rFonts w:ascii="Times New Roman" w:hAnsi="Times New Roman"/>
        </w:rPr>
        <w:t xml:space="preserve"> </w:t>
      </w:r>
      <w:r w:rsidR="00815C44">
        <w:rPr>
          <w:rFonts w:ascii="Times New Roman" w:hAnsi="Times New Roman"/>
        </w:rPr>
        <w:t xml:space="preserve">upper reach </w:t>
      </w:r>
      <w:r w:rsidR="00A55ECE">
        <w:rPr>
          <w:rFonts w:ascii="Times New Roman" w:hAnsi="Times New Roman"/>
        </w:rPr>
        <w:t>consisted of</w:t>
      </w:r>
      <w:r w:rsidR="00A55ECE">
        <w:rPr>
          <w:rFonts w:ascii="Times New Roman" w:hAnsi="Times New Roman"/>
        </w:rPr>
        <w:t xml:space="preserve"> stands </w:t>
      </w:r>
      <w:r w:rsidR="008A105E">
        <w:rPr>
          <w:rFonts w:ascii="Times New Roman" w:hAnsi="Times New Roman"/>
        </w:rPr>
        <w:t xml:space="preserve">dominated </w:t>
      </w:r>
      <w:r w:rsidR="00815C44">
        <w:rPr>
          <w:rFonts w:ascii="Times New Roman" w:hAnsi="Times New Roman"/>
        </w:rPr>
        <w:t xml:space="preserve">by </w:t>
      </w:r>
      <w:r w:rsidR="00815C44" w:rsidRPr="00C13186">
        <w:rPr>
          <w:rFonts w:ascii="Times New Roman" w:hAnsi="Times New Roman"/>
          <w:i/>
        </w:rPr>
        <w:t>P. angustifolia</w:t>
      </w:r>
      <w:r w:rsidR="008A105E">
        <w:rPr>
          <w:rFonts w:ascii="Times New Roman" w:hAnsi="Times New Roman"/>
        </w:rPr>
        <w:t>. The</w:t>
      </w:r>
      <w:r w:rsidR="00815C44">
        <w:rPr>
          <w:rFonts w:ascii="Times New Roman" w:hAnsi="Times New Roman"/>
        </w:rPr>
        <w:t xml:space="preserve"> hybrid zone </w:t>
      </w:r>
      <w:r w:rsidR="008A105E">
        <w:rPr>
          <w:rFonts w:ascii="Times New Roman" w:hAnsi="Times New Roman"/>
        </w:rPr>
        <w:t>was in between</w:t>
      </w:r>
      <w:r w:rsidR="00A55ECE">
        <w:rPr>
          <w:rFonts w:ascii="Times New Roman" w:hAnsi="Times New Roman"/>
        </w:rPr>
        <w:t>,</w:t>
      </w:r>
      <w:r w:rsidR="008A105E">
        <w:rPr>
          <w:rFonts w:ascii="Times New Roman" w:hAnsi="Times New Roman"/>
        </w:rPr>
        <w:t xml:space="preserve"> </w:t>
      </w:r>
      <w:r w:rsidR="008A105E">
        <w:rPr>
          <w:rFonts w:ascii="Times New Roman" w:hAnsi="Times New Roman"/>
        </w:rPr>
        <w:t>w</w:t>
      </w:r>
      <w:r w:rsidR="008A105E">
        <w:rPr>
          <w:rFonts w:ascii="Times New Roman" w:hAnsi="Times New Roman"/>
        </w:rPr>
        <w:t xml:space="preserve">ith stands containing </w:t>
      </w:r>
      <w:r w:rsidR="00DD1CE5">
        <w:rPr>
          <w:rFonts w:ascii="Times New Roman" w:hAnsi="Times New Roman"/>
        </w:rPr>
        <w:t xml:space="preserve">primarily F1 hybrids of </w:t>
      </w:r>
      <w:r w:rsidR="008A105E" w:rsidRPr="00C13186">
        <w:rPr>
          <w:rFonts w:ascii="Times New Roman" w:hAnsi="Times New Roman"/>
          <w:i/>
        </w:rPr>
        <w:t xml:space="preserve">P. </w:t>
      </w:r>
      <w:proofErr w:type="spellStart"/>
      <w:r w:rsidR="008A105E" w:rsidRPr="00C13186">
        <w:rPr>
          <w:rFonts w:ascii="Times New Roman" w:hAnsi="Times New Roman"/>
          <w:i/>
        </w:rPr>
        <w:t>fremontii</w:t>
      </w:r>
      <w:proofErr w:type="spellEnd"/>
      <w:r w:rsidR="00DD1CE5">
        <w:rPr>
          <w:rFonts w:ascii="Times New Roman" w:hAnsi="Times New Roman"/>
        </w:rPr>
        <w:t xml:space="preserve"> and</w:t>
      </w:r>
      <w:r w:rsidR="008A105E">
        <w:rPr>
          <w:rFonts w:ascii="Times New Roman" w:hAnsi="Times New Roman"/>
        </w:rPr>
        <w:t xml:space="preserve"> </w:t>
      </w:r>
      <w:r w:rsidR="008A105E" w:rsidRPr="00C13186">
        <w:rPr>
          <w:rFonts w:ascii="Times New Roman" w:hAnsi="Times New Roman"/>
          <w:i/>
        </w:rPr>
        <w:t>P. angustifolia</w:t>
      </w:r>
      <w:r w:rsidR="00A55ECE">
        <w:rPr>
          <w:rFonts w:ascii="Times New Roman" w:hAnsi="Times New Roman"/>
        </w:rPr>
        <w:t xml:space="preserve"> and </w:t>
      </w:r>
      <w:r w:rsidR="008A105E">
        <w:rPr>
          <w:rFonts w:ascii="Times New Roman" w:hAnsi="Times New Roman"/>
        </w:rPr>
        <w:t xml:space="preserve">complex backcross hybrids between </w:t>
      </w:r>
      <w:r w:rsidR="008A105E">
        <w:rPr>
          <w:rFonts w:ascii="Times New Roman" w:hAnsi="Times New Roman"/>
        </w:rPr>
        <w:t xml:space="preserve">F1 hybrids and </w:t>
      </w:r>
      <w:r w:rsidR="008A105E" w:rsidRPr="00C13186">
        <w:rPr>
          <w:rFonts w:ascii="Times New Roman" w:hAnsi="Times New Roman"/>
          <w:i/>
        </w:rPr>
        <w:t>P. angustifolia</w:t>
      </w:r>
      <w:r w:rsidR="00815C44">
        <w:rPr>
          <w:rFonts w:ascii="Times New Roman" w:hAnsi="Times New Roman"/>
        </w:rPr>
        <w:t xml:space="preserve">. Each of the nine stands </w:t>
      </w:r>
      <w:r w:rsidR="008D789B" w:rsidRPr="00B66950">
        <w:rPr>
          <w:rFonts w:ascii="Times New Roman" w:hAnsi="Times New Roman"/>
        </w:rPr>
        <w:t>we</w:t>
      </w:r>
      <w:r w:rsidR="008072AD" w:rsidRPr="00B66950">
        <w:rPr>
          <w:rFonts w:ascii="Times New Roman" w:hAnsi="Times New Roman"/>
        </w:rPr>
        <w:t>re</w:t>
      </w:r>
      <w:r w:rsidR="00A368C9" w:rsidRPr="00B66950">
        <w:rPr>
          <w:rFonts w:ascii="Times New Roman" w:hAnsi="Times New Roman"/>
        </w:rPr>
        <w:t xml:space="preserve"> dominated by cottonwood tre</w:t>
      </w:r>
      <w:r w:rsidR="00B57061" w:rsidRPr="00B66950">
        <w:rPr>
          <w:rFonts w:ascii="Times New Roman" w:hAnsi="Times New Roman"/>
        </w:rPr>
        <w:t xml:space="preserve">es of similar size </w:t>
      </w:r>
      <w:r w:rsidR="00D87793">
        <w:rPr>
          <w:rFonts w:ascii="Times New Roman" w:hAnsi="Times New Roman"/>
        </w:rPr>
        <w:t xml:space="preserve">(20 – 30 m tall) </w:t>
      </w:r>
      <w:r w:rsidR="00B57061" w:rsidRPr="00B66950">
        <w:rPr>
          <w:rFonts w:ascii="Times New Roman" w:hAnsi="Times New Roman"/>
        </w:rPr>
        <w:t xml:space="preserve">and density </w:t>
      </w:r>
      <w:r w:rsidR="00D87793">
        <w:rPr>
          <w:rFonts w:ascii="Times New Roman" w:hAnsi="Times New Roman"/>
          <w:vertAlign w:val="superscript"/>
        </w:rPr>
        <w:fldChar w:fldCharType="begin"/>
      </w:r>
      <w:r w:rsidR="00CB0CFC">
        <w:rPr>
          <w:rFonts w:ascii="Times New Roman" w:hAnsi="Times New Roman"/>
          <w:vertAlign w:val="superscript"/>
        </w:rPr>
        <w:instrText xml:space="preserve"> ADDIN ZOTERO_ITEM CSL_CITATION {"citationID":"4DTKu4ph","properties":{"formattedCitation":"(~650 stems/ha; Fischer et al. 2007 )","plainCitation":"(~650 stems/ha; Fischer et al. 2007 )","dontUpdate":true,"noteIndex":0},"citationItems":[{"id":1972,"uris":["http://zotero.org/users/2587073/items/DV844SDL"],"uri":["http://zotero.org/users/2587073/items/DV844SDL"],"itemData":{"id":1972,"type":"article-journal","title":"Variation in below-ground carbon fluxes along a Populus hybridization gradient","container-title":"New Phytologist","page":"415-425","volume":"176","issue":"2","source":"Crossref","abstract":"Here, soil CO2 efﬂux, minirhizotron ﬁne root production (FRP), and estimated total below-ground carbon allocation (TBCA) were examined along an elevation and hybridization gradient between two cottonwood species.","DOI":"10.1111/j.1469-8137.2007.02167.x","ISSN":"0028-646X, 1469-8137","language":"en","author":[{"family":"Fischer","given":"Dylan G."},{"family":"Hart","given":"Stephen C."},{"family":"LeRoy","given":"Carri J."},{"family":"Whitham","given":"Thomas G."}],"issued":{"date-parts":[["2007",10]]}},"prefix":"~650 stems/ha;","suffix":" "}],"schema":"https://github.com/citation-style-language/schema/raw/master/csl-citation.json"} </w:instrText>
      </w:r>
      <w:r w:rsidR="00D87793">
        <w:rPr>
          <w:rFonts w:ascii="Times New Roman" w:hAnsi="Times New Roman"/>
          <w:vertAlign w:val="superscript"/>
        </w:rPr>
        <w:fldChar w:fldCharType="separate"/>
      </w:r>
      <w:r w:rsidR="00D87793">
        <w:rPr>
          <w:rFonts w:ascii="Times New Roman" w:hAnsi="Times New Roman"/>
          <w:noProof/>
        </w:rPr>
        <w:t>(~650 stems/ha; Fischer et al. 2007)</w:t>
      </w:r>
      <w:r w:rsidR="00D87793">
        <w:rPr>
          <w:rFonts w:ascii="Times New Roman" w:hAnsi="Times New Roman"/>
          <w:vertAlign w:val="superscript"/>
        </w:rPr>
        <w:fldChar w:fldCharType="end"/>
      </w:r>
      <w:r w:rsidR="00D87793">
        <w:rPr>
          <w:rFonts w:ascii="Times New Roman" w:hAnsi="Times New Roman"/>
        </w:rPr>
        <w:t xml:space="preserve"> </w:t>
      </w:r>
      <w:r w:rsidR="00B57061" w:rsidRPr="00B66950">
        <w:rPr>
          <w:rFonts w:ascii="Times New Roman" w:hAnsi="Times New Roman"/>
        </w:rPr>
        <w:t>and</w:t>
      </w:r>
      <w:r w:rsidR="00D1419D" w:rsidRPr="00B66950">
        <w:rPr>
          <w:rFonts w:ascii="Times New Roman" w:hAnsi="Times New Roman"/>
        </w:rPr>
        <w:t xml:space="preserve"> </w:t>
      </w:r>
      <w:r w:rsidR="008D789B" w:rsidRPr="00B66950">
        <w:rPr>
          <w:rFonts w:ascii="Times New Roman" w:hAnsi="Times New Roman"/>
        </w:rPr>
        <w:t>we</w:t>
      </w:r>
      <w:r w:rsidR="00A20C8B" w:rsidRPr="00B66950">
        <w:rPr>
          <w:rFonts w:ascii="Times New Roman" w:hAnsi="Times New Roman"/>
        </w:rPr>
        <w:t>re</w:t>
      </w:r>
      <w:r w:rsidR="00D1419D" w:rsidRPr="00B66950">
        <w:rPr>
          <w:rFonts w:ascii="Times New Roman" w:hAnsi="Times New Roman"/>
        </w:rPr>
        <w:t xml:space="preserve"> separated </w:t>
      </w:r>
      <w:r w:rsidR="00A20C8B" w:rsidRPr="00B66950">
        <w:rPr>
          <w:rFonts w:ascii="Times New Roman" w:hAnsi="Times New Roman"/>
        </w:rPr>
        <w:t xml:space="preserve">from each other </w:t>
      </w:r>
      <w:r w:rsidR="00B57061" w:rsidRPr="00B66950">
        <w:rPr>
          <w:rFonts w:ascii="Times New Roman" w:hAnsi="Times New Roman"/>
        </w:rPr>
        <w:t>by at least one km,</w:t>
      </w:r>
      <w:r w:rsidR="00D1419D" w:rsidRPr="00B66950">
        <w:rPr>
          <w:rFonts w:ascii="Times New Roman" w:hAnsi="Times New Roman"/>
        </w:rPr>
        <w:t xml:space="preserve"> </w:t>
      </w:r>
      <w:r w:rsidR="008072AD" w:rsidRPr="00B66950">
        <w:rPr>
          <w:rFonts w:ascii="Times New Roman" w:hAnsi="Times New Roman"/>
        </w:rPr>
        <w:t>span</w:t>
      </w:r>
      <w:r w:rsidR="00B57061" w:rsidRPr="00B66950">
        <w:rPr>
          <w:rFonts w:ascii="Times New Roman" w:hAnsi="Times New Roman"/>
        </w:rPr>
        <w:t>ning</w:t>
      </w:r>
      <w:r w:rsidRPr="00B66950">
        <w:rPr>
          <w:rFonts w:ascii="Times New Roman" w:hAnsi="Times New Roman"/>
        </w:rPr>
        <w:t xml:space="preserve"> </w:t>
      </w:r>
      <w:r w:rsidR="00D1419D" w:rsidRPr="00B66950">
        <w:rPr>
          <w:rFonts w:ascii="Times New Roman" w:hAnsi="Times New Roman"/>
        </w:rPr>
        <w:t xml:space="preserve">a linear distance of </w:t>
      </w:r>
      <w:r w:rsidRPr="00B66950">
        <w:rPr>
          <w:rFonts w:ascii="Times New Roman" w:hAnsi="Times New Roman"/>
        </w:rPr>
        <w:t xml:space="preserve">~100 km </w:t>
      </w:r>
      <w:r w:rsidR="00A368C9" w:rsidRPr="00B66950">
        <w:rPr>
          <w:rFonts w:ascii="Times New Roman" w:hAnsi="Times New Roman"/>
        </w:rPr>
        <w:t>a</w:t>
      </w:r>
      <w:r w:rsidR="00D1419D" w:rsidRPr="00B66950">
        <w:rPr>
          <w:rFonts w:ascii="Times New Roman" w:hAnsi="Times New Roman"/>
        </w:rPr>
        <w:t>nd an elevation gain of ~500 m</w:t>
      </w:r>
      <w:r w:rsidR="002C427C">
        <w:rPr>
          <w:rFonts w:ascii="Times New Roman" w:hAnsi="Times New Roman"/>
        </w:rPr>
        <w:t xml:space="preserve"> </w:t>
      </w:r>
      <w:r w:rsidR="002C427C">
        <w:rPr>
          <w:rFonts w:ascii="Times New Roman" w:hAnsi="Times New Roman"/>
        </w:rPr>
        <w:fldChar w:fldCharType="begin"/>
      </w:r>
      <w:r w:rsidR="00CB0CFC">
        <w:rPr>
          <w:rFonts w:ascii="Times New Roman" w:hAnsi="Times New Roman"/>
        </w:rPr>
        <w:instrText xml:space="preserve"> ADDIN ZOTERO_ITEM CSL_CITATION {"citationID":"m0RygCLD","properties":{"formattedCitation":"(Schweitzer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2C427C">
        <w:rPr>
          <w:rFonts w:ascii="Times New Roman" w:hAnsi="Times New Roman"/>
        </w:rPr>
        <w:t>.</w:t>
      </w:r>
      <w:r w:rsidR="00F51F08">
        <w:rPr>
          <w:rFonts w:ascii="Times New Roman" w:hAnsi="Times New Roman"/>
        </w:rPr>
        <w:t xml:space="preserve"> </w:t>
      </w:r>
      <w:r w:rsidR="00DB1EC9">
        <w:rPr>
          <w:rFonts w:ascii="Times New Roman" w:hAnsi="Times New Roman"/>
        </w:rPr>
        <w:t xml:space="preserve">We selected a central point in each stand and collected </w:t>
      </w:r>
      <w:r w:rsidR="009937AF">
        <w:rPr>
          <w:rFonts w:ascii="Times New Roman" w:hAnsi="Times New Roman"/>
        </w:rPr>
        <w:t xml:space="preserve">live </w:t>
      </w:r>
      <w:r w:rsidR="00DB1EC9">
        <w:rPr>
          <w:rFonts w:ascii="Times New Roman" w:hAnsi="Times New Roman"/>
        </w:rPr>
        <w:t>foliage samples from the six nearest mature canopy trees to that</w:t>
      </w:r>
      <w:r w:rsidR="00EB7825">
        <w:rPr>
          <w:rFonts w:ascii="Times New Roman" w:hAnsi="Times New Roman"/>
        </w:rPr>
        <w:t xml:space="preserve"> point</w:t>
      </w:r>
      <w:r w:rsidR="00DB1EC9">
        <w:rPr>
          <w:rFonts w:ascii="Times New Roman" w:hAnsi="Times New Roman"/>
        </w:rPr>
        <w:t xml:space="preserve">. </w:t>
      </w:r>
      <w:r w:rsidR="007864BF">
        <w:rPr>
          <w:rFonts w:ascii="Times New Roman" w:hAnsi="Times New Roman"/>
        </w:rPr>
        <w:t>S</w:t>
      </w:r>
      <w:r w:rsidR="000B5044">
        <w:rPr>
          <w:rFonts w:ascii="Times New Roman" w:hAnsi="Times New Roman"/>
        </w:rPr>
        <w:t xml:space="preserve">ix </w:t>
      </w:r>
      <w:r w:rsidR="00524BF1">
        <w:rPr>
          <w:rFonts w:ascii="Times New Roman" w:hAnsi="Times New Roman"/>
        </w:rPr>
        <w:t xml:space="preserve">0-10 cm </w:t>
      </w:r>
      <w:r w:rsidR="000B5044">
        <w:rPr>
          <w:rFonts w:ascii="Times New Roman" w:hAnsi="Times New Roman"/>
        </w:rPr>
        <w:t>mineral s</w:t>
      </w:r>
      <w:r w:rsidR="00DB1EC9">
        <w:rPr>
          <w:rFonts w:ascii="Times New Roman" w:hAnsi="Times New Roman"/>
        </w:rPr>
        <w:t xml:space="preserve">oil samples were </w:t>
      </w:r>
      <w:r w:rsidR="007864BF">
        <w:rPr>
          <w:rFonts w:ascii="Times New Roman" w:hAnsi="Times New Roman"/>
        </w:rPr>
        <w:t xml:space="preserve">also </w:t>
      </w:r>
      <w:r w:rsidR="00DB1EC9">
        <w:rPr>
          <w:rFonts w:ascii="Times New Roman" w:hAnsi="Times New Roman"/>
        </w:rPr>
        <w:t xml:space="preserve">collected </w:t>
      </w:r>
      <w:r w:rsidR="007864BF">
        <w:rPr>
          <w:rFonts w:ascii="Times New Roman" w:hAnsi="Times New Roman"/>
        </w:rPr>
        <w:t>from each stand within</w:t>
      </w:r>
      <w:r w:rsidR="000B5044">
        <w:rPr>
          <w:rFonts w:ascii="Times New Roman" w:hAnsi="Times New Roman"/>
        </w:rPr>
        <w:t xml:space="preserve"> </w:t>
      </w:r>
      <w:r w:rsidR="00DB1EC9">
        <w:rPr>
          <w:rFonts w:ascii="Times New Roman" w:hAnsi="Times New Roman"/>
        </w:rPr>
        <w:t>the area between the central point and the six sampled trees</w:t>
      </w:r>
      <w:r w:rsidR="00A94E8E">
        <w:rPr>
          <w:rFonts w:ascii="Times New Roman" w:hAnsi="Times New Roman"/>
        </w:rPr>
        <w:t>.</w:t>
      </w:r>
      <w:r w:rsidR="00AC6CE3">
        <w:rPr>
          <w:rFonts w:ascii="Times New Roman" w:hAnsi="Times New Roman"/>
        </w:rPr>
        <w:t xml:space="preserve"> </w:t>
      </w:r>
    </w:p>
    <w:p w14:paraId="339D512D" w14:textId="555C63C3" w:rsidR="000C2C46" w:rsidRPr="00B66950" w:rsidRDefault="004C00A3" w:rsidP="00D05FB6">
      <w:pPr>
        <w:spacing w:line="480" w:lineRule="auto"/>
        <w:outlineLvl w:val="0"/>
        <w:rPr>
          <w:rFonts w:ascii="Times New Roman" w:hAnsi="Times New Roman"/>
          <w:i/>
        </w:rPr>
      </w:pPr>
      <w:r w:rsidRPr="00B66950">
        <w:rPr>
          <w:rFonts w:ascii="Times New Roman" w:hAnsi="Times New Roman"/>
          <w:i/>
        </w:rPr>
        <w:t>Foliar condensed tannin</w:t>
      </w:r>
      <w:r w:rsidR="008D789B" w:rsidRPr="00B66950">
        <w:rPr>
          <w:rFonts w:ascii="Times New Roman" w:hAnsi="Times New Roman"/>
          <w:i/>
        </w:rPr>
        <w:t xml:space="preserve"> and </w:t>
      </w:r>
      <w:r w:rsidR="009C4E0C">
        <w:rPr>
          <w:rFonts w:ascii="Times New Roman" w:hAnsi="Times New Roman"/>
          <w:i/>
        </w:rPr>
        <w:t>nitrogen</w:t>
      </w:r>
      <w:r w:rsidR="008D789B" w:rsidRPr="00B66950">
        <w:rPr>
          <w:rFonts w:ascii="Times New Roman" w:hAnsi="Times New Roman"/>
          <w:i/>
        </w:rPr>
        <w:t xml:space="preserve"> concentrations</w:t>
      </w:r>
    </w:p>
    <w:p w14:paraId="353FEC9C" w14:textId="38C4FA60" w:rsidR="005524DF" w:rsidRPr="00B66950" w:rsidRDefault="007864BF" w:rsidP="0033380A">
      <w:pPr>
        <w:spacing w:line="480" w:lineRule="auto"/>
        <w:ind w:firstLine="720"/>
        <w:rPr>
          <w:rFonts w:ascii="Times New Roman" w:hAnsi="Times New Roman"/>
        </w:rPr>
      </w:pPr>
      <w:r>
        <w:rPr>
          <w:rFonts w:ascii="Times New Roman" w:hAnsi="Times New Roman"/>
        </w:rPr>
        <w:t xml:space="preserve">Within each stand, </w:t>
      </w:r>
      <w:r w:rsidR="009937AF">
        <w:rPr>
          <w:rFonts w:ascii="Times New Roman" w:hAnsi="Times New Roman"/>
        </w:rPr>
        <w:t>f</w:t>
      </w:r>
      <w:r w:rsidR="004A1C89">
        <w:rPr>
          <w:rFonts w:ascii="Times New Roman" w:hAnsi="Times New Roman"/>
        </w:rPr>
        <w:t>ully expanded s</w:t>
      </w:r>
      <w:r w:rsidR="00941AB5" w:rsidRPr="00B66950">
        <w:rPr>
          <w:rFonts w:ascii="Times New Roman" w:hAnsi="Times New Roman"/>
        </w:rPr>
        <w:t xml:space="preserve">un-lit leaves </w:t>
      </w:r>
      <w:r>
        <w:rPr>
          <w:rFonts w:ascii="Times New Roman" w:hAnsi="Times New Roman"/>
        </w:rPr>
        <w:t xml:space="preserve">were collected </w:t>
      </w:r>
      <w:r w:rsidR="00941AB5" w:rsidRPr="00B66950">
        <w:rPr>
          <w:rFonts w:ascii="Times New Roman" w:hAnsi="Times New Roman"/>
        </w:rPr>
        <w:t xml:space="preserve">mid-growing season from four cardinal directions on each </w:t>
      </w:r>
      <w:r>
        <w:rPr>
          <w:rFonts w:ascii="Times New Roman" w:hAnsi="Times New Roman"/>
        </w:rPr>
        <w:t xml:space="preserve">of six </w:t>
      </w:r>
      <w:r w:rsidR="00941AB5" w:rsidRPr="00B66950">
        <w:rPr>
          <w:rFonts w:ascii="Times New Roman" w:hAnsi="Times New Roman"/>
        </w:rPr>
        <w:t>tree</w:t>
      </w:r>
      <w:r>
        <w:rPr>
          <w:rFonts w:ascii="Times New Roman" w:hAnsi="Times New Roman"/>
        </w:rPr>
        <w:t>s</w:t>
      </w:r>
      <w:r w:rsidR="00941AB5" w:rsidRPr="00B66950">
        <w:rPr>
          <w:rFonts w:ascii="Times New Roman" w:hAnsi="Times New Roman"/>
        </w:rPr>
        <w:t xml:space="preserve"> with a pole pruner, </w:t>
      </w:r>
      <w:r w:rsidR="0041385D">
        <w:rPr>
          <w:rFonts w:ascii="Times New Roman" w:hAnsi="Times New Roman"/>
        </w:rPr>
        <w:t>placed</w:t>
      </w:r>
      <w:r w:rsidR="00941AB5" w:rsidRPr="00B66950">
        <w:rPr>
          <w:rFonts w:ascii="Times New Roman" w:hAnsi="Times New Roman"/>
        </w:rPr>
        <w:t xml:space="preserve"> on dry ice, lyophilized, finely ground</w:t>
      </w:r>
      <w:r w:rsidR="006560F0">
        <w:rPr>
          <w:rFonts w:ascii="Times New Roman" w:hAnsi="Times New Roman"/>
        </w:rPr>
        <w:t>,</w:t>
      </w:r>
      <w:r w:rsidR="00941AB5" w:rsidRPr="00B66950">
        <w:rPr>
          <w:rFonts w:ascii="Times New Roman" w:hAnsi="Times New Roman"/>
        </w:rPr>
        <w:t xml:space="preserve"> and stored at -20 °C until chemical analysis. </w:t>
      </w:r>
      <w:r w:rsidR="0017638E" w:rsidRPr="00B66950">
        <w:rPr>
          <w:rFonts w:ascii="Times New Roman" w:hAnsi="Times New Roman"/>
        </w:rPr>
        <w:t xml:space="preserve">Foliar </w:t>
      </w:r>
      <w:r w:rsidR="006560F0">
        <w:rPr>
          <w:rFonts w:ascii="Times New Roman" w:hAnsi="Times New Roman"/>
        </w:rPr>
        <w:t>CT</w:t>
      </w:r>
      <w:r w:rsidR="005279B8" w:rsidRPr="00B66950">
        <w:rPr>
          <w:rFonts w:ascii="Times New Roman" w:hAnsi="Times New Roman"/>
        </w:rPr>
        <w:t xml:space="preserve"> concentrations were d</w:t>
      </w:r>
      <w:r w:rsidR="0017638E" w:rsidRPr="00B66950">
        <w:rPr>
          <w:rFonts w:ascii="Times New Roman" w:hAnsi="Times New Roman"/>
        </w:rPr>
        <w:t>etermined</w:t>
      </w:r>
      <w:r w:rsidR="00B9123A" w:rsidRPr="00B66950">
        <w:rPr>
          <w:rFonts w:ascii="Times New Roman" w:hAnsi="Times New Roman"/>
        </w:rPr>
        <w:t xml:space="preserve"> </w:t>
      </w:r>
      <w:r w:rsidR="0017638E" w:rsidRPr="00B66950">
        <w:rPr>
          <w:rFonts w:ascii="Times New Roman" w:hAnsi="Times New Roman"/>
        </w:rPr>
        <w:t xml:space="preserve">by sequentially extracting finely ground leaf samples with 70% acetone + 10 </w:t>
      </w:r>
      <w:proofErr w:type="spellStart"/>
      <w:r w:rsidR="0017638E" w:rsidRPr="00B66950">
        <w:rPr>
          <w:rFonts w:ascii="Times New Roman" w:hAnsi="Times New Roman"/>
        </w:rPr>
        <w:t>mM</w:t>
      </w:r>
      <w:proofErr w:type="spellEnd"/>
      <w:r w:rsidR="0017638E" w:rsidRPr="00B66950">
        <w:rPr>
          <w:rFonts w:ascii="Times New Roman" w:hAnsi="Times New Roman"/>
        </w:rPr>
        <w:t xml:space="preserve"> ascorbic acid and then assaying the extracts with the butanol-</w:t>
      </w:r>
      <w:proofErr w:type="spellStart"/>
      <w:r w:rsidR="0017638E" w:rsidRPr="00B66950">
        <w:rPr>
          <w:rFonts w:ascii="Times New Roman" w:hAnsi="Times New Roman"/>
        </w:rPr>
        <w:t>HCl</w:t>
      </w:r>
      <w:proofErr w:type="spellEnd"/>
      <w:r w:rsidR="0017638E" w:rsidRPr="00B66950">
        <w:rPr>
          <w:rFonts w:ascii="Times New Roman" w:hAnsi="Times New Roman"/>
        </w:rPr>
        <w:t xml:space="preserve"> method</w:t>
      </w:r>
      <w:r w:rsidR="002C427C">
        <w:rPr>
          <w:rFonts w:ascii="Times New Roman" w:hAnsi="Times New Roman"/>
        </w:rPr>
        <w:t xml:space="preserve"> </w:t>
      </w:r>
      <w:r w:rsidR="002C427C">
        <w:rPr>
          <w:rFonts w:ascii="Times New Roman" w:hAnsi="Times New Roman"/>
        </w:rPr>
        <w:fldChar w:fldCharType="begin"/>
      </w:r>
      <w:r w:rsidR="002C427C">
        <w:rPr>
          <w:rFonts w:ascii="Times New Roman" w:hAnsi="Times New Roman"/>
        </w:rPr>
        <w:instrText xml:space="preserve"> ADDIN ZOTERO_ITEM CSL_CITATION {"citationID":"TjUzR5uX","properties":{"formattedCitation":"(Porter et al. 1986)","plainCitation":"(Porter et al. 1986)","noteIndex":0},"citationItems":[{"id":245,"uris":["http://zotero.org/users/2587073/items/CTR455BM"],"uri":["http://zotero.org/users/2587073/items/CTR455BM"],"itemData":{"id":245,"type":"article-journal","title":"The conversion of procyanidins and prodelphinidins to cyanidin and delphinidin","container-title":"Phytochemistry","page":"223-230","volume":"25","issue":"1","author":[{"family":"Porter","given":"Lawrence J."},{"literal":"Liana N. Hrstich"},{"literal":"Bock G. Chan"}],"issued":{"date-parts":[["1986"]]}}}],"schema":"https://github.com/citation-style-language/schema/raw/master/csl-citation.json"}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(Porter et al. 1986)</w:t>
      </w:r>
      <w:r w:rsidR="002C427C">
        <w:rPr>
          <w:rFonts w:ascii="Times New Roman" w:hAnsi="Times New Roman"/>
        </w:rPr>
        <w:fldChar w:fldCharType="end"/>
      </w:r>
      <w:r w:rsidR="0017638E" w:rsidRPr="00B66950">
        <w:rPr>
          <w:rFonts w:ascii="Times New Roman" w:hAnsi="Times New Roman"/>
        </w:rPr>
        <w:t xml:space="preserve"> using purified CT standards from </w:t>
      </w:r>
      <w:r w:rsidR="0017638E" w:rsidRPr="00B66950">
        <w:rPr>
          <w:rFonts w:ascii="Times New Roman" w:hAnsi="Times New Roman"/>
          <w:i/>
        </w:rPr>
        <w:t>P. angustifolia</w:t>
      </w:r>
      <w:r w:rsidR="0017638E" w:rsidRPr="00B66950">
        <w:rPr>
          <w:rFonts w:ascii="Times New Roman" w:hAnsi="Times New Roman"/>
        </w:rPr>
        <w:t xml:space="preserve">. </w:t>
      </w:r>
      <w:r w:rsidR="004C00A3" w:rsidRPr="00B66950">
        <w:rPr>
          <w:rFonts w:ascii="Times New Roman" w:hAnsi="Times New Roman"/>
        </w:rPr>
        <w:t xml:space="preserve">Foliar </w:t>
      </w:r>
      <w:r w:rsidR="009C4E0C">
        <w:rPr>
          <w:rFonts w:ascii="Times New Roman" w:hAnsi="Times New Roman"/>
        </w:rPr>
        <w:t>N</w:t>
      </w:r>
      <w:r w:rsidR="006560F0" w:rsidRPr="00B66950">
        <w:rPr>
          <w:rFonts w:ascii="Times New Roman" w:hAnsi="Times New Roman"/>
        </w:rPr>
        <w:t xml:space="preserve"> </w:t>
      </w:r>
      <w:r w:rsidR="004C00A3" w:rsidRPr="00B66950">
        <w:rPr>
          <w:rFonts w:ascii="Times New Roman" w:hAnsi="Times New Roman"/>
        </w:rPr>
        <w:t xml:space="preserve">concentrations were determined on </w:t>
      </w:r>
      <w:r w:rsidR="0017638E" w:rsidRPr="00B66950">
        <w:rPr>
          <w:rFonts w:ascii="Times New Roman" w:hAnsi="Times New Roman"/>
        </w:rPr>
        <w:t xml:space="preserve">subsamples of </w:t>
      </w:r>
      <w:r w:rsidR="004C00A3" w:rsidRPr="00B66950">
        <w:rPr>
          <w:rFonts w:ascii="Times New Roman" w:hAnsi="Times New Roman"/>
        </w:rPr>
        <w:t xml:space="preserve">the same </w:t>
      </w:r>
      <w:r w:rsidR="0017638E" w:rsidRPr="00B66950">
        <w:rPr>
          <w:rFonts w:ascii="Times New Roman" w:hAnsi="Times New Roman"/>
        </w:rPr>
        <w:t xml:space="preserve">finely ground </w:t>
      </w:r>
      <w:r w:rsidR="004C00A3" w:rsidRPr="00B66950">
        <w:rPr>
          <w:rFonts w:ascii="Times New Roman" w:hAnsi="Times New Roman"/>
        </w:rPr>
        <w:t xml:space="preserve">leaf samples </w:t>
      </w:r>
      <w:r w:rsidR="00067BA3" w:rsidRPr="00B66950">
        <w:rPr>
          <w:rFonts w:ascii="Times New Roman" w:hAnsi="Times New Roman"/>
        </w:rPr>
        <w:t>by combustion with an elemental analyzer (</w:t>
      </w:r>
      <w:proofErr w:type="spellStart"/>
      <w:r w:rsidR="00067BA3" w:rsidRPr="00B66950">
        <w:rPr>
          <w:rFonts w:ascii="Times New Roman" w:hAnsi="Times New Roman"/>
        </w:rPr>
        <w:t>Thermo</w:t>
      </w:r>
      <w:proofErr w:type="spellEnd"/>
      <w:r w:rsidR="00067BA3" w:rsidRPr="00B66950">
        <w:rPr>
          <w:rFonts w:ascii="Times New Roman" w:hAnsi="Times New Roman"/>
        </w:rPr>
        <w:t xml:space="preserve"> Finnigan, San Jose, CA USA). </w:t>
      </w:r>
      <w:r w:rsidR="0078758C">
        <w:rPr>
          <w:rFonts w:ascii="Times New Roman" w:hAnsi="Times New Roman"/>
        </w:rPr>
        <w:t xml:space="preserve">We used CT concentrations from live leaves as a proxy for </w:t>
      </w:r>
      <w:r w:rsidR="00423D1F">
        <w:rPr>
          <w:rFonts w:ascii="Times New Roman" w:hAnsi="Times New Roman"/>
        </w:rPr>
        <w:t>inputs of CT from</w:t>
      </w:r>
      <w:r w:rsidR="0078758C">
        <w:rPr>
          <w:rFonts w:ascii="Times New Roman" w:hAnsi="Times New Roman"/>
        </w:rPr>
        <w:t xml:space="preserve"> leaf litter</w:t>
      </w:r>
      <w:r>
        <w:rPr>
          <w:rFonts w:ascii="Times New Roman" w:hAnsi="Times New Roman"/>
        </w:rPr>
        <w:t>fall</w:t>
      </w:r>
      <w:r w:rsidR="0078758C">
        <w:rPr>
          <w:rFonts w:ascii="Times New Roman" w:hAnsi="Times New Roman"/>
        </w:rPr>
        <w:t xml:space="preserve">. Previous work along this hybridization gradient </w:t>
      </w:r>
      <w:r w:rsidR="0078758C">
        <w:rPr>
          <w:rFonts w:ascii="Times New Roman" w:hAnsi="Times New Roman"/>
        </w:rPr>
        <w:lastRenderedPageBreak/>
        <w:t>demonstrate</w:t>
      </w:r>
      <w:r w:rsidR="00423D1F">
        <w:rPr>
          <w:rFonts w:ascii="Times New Roman" w:hAnsi="Times New Roman"/>
        </w:rPr>
        <w:t>d that CT concentrations in green leaves explain nearly 90% of the variation in</w:t>
      </w:r>
      <w:r w:rsidR="0078758C">
        <w:rPr>
          <w:rFonts w:ascii="Times New Roman" w:hAnsi="Times New Roman"/>
        </w:rPr>
        <w:t xml:space="preserve"> </w:t>
      </w:r>
      <w:r w:rsidR="00A30F8E">
        <w:rPr>
          <w:rFonts w:ascii="Times New Roman" w:hAnsi="Times New Roman"/>
        </w:rPr>
        <w:t xml:space="preserve">annual </w:t>
      </w:r>
      <w:r w:rsidR="0078758C">
        <w:rPr>
          <w:rFonts w:ascii="Times New Roman" w:hAnsi="Times New Roman"/>
        </w:rPr>
        <w:t xml:space="preserve">litterfall </w:t>
      </w:r>
      <w:r w:rsidR="00CA697F">
        <w:rPr>
          <w:rFonts w:ascii="Times New Roman" w:hAnsi="Times New Roman"/>
        </w:rPr>
        <w:t>CT input</w:t>
      </w:r>
      <w:r w:rsidR="0078758C">
        <w:rPr>
          <w:rFonts w:ascii="Times New Roman" w:hAnsi="Times New Roman"/>
        </w:rPr>
        <w:t xml:space="preserve"> </w:t>
      </w:r>
      <w:r w:rsidR="00B87A66">
        <w:rPr>
          <w:rFonts w:ascii="Times New Roman" w:hAnsi="Times New Roman"/>
        </w:rPr>
        <w:t>to soil</w:t>
      </w:r>
      <w:r w:rsidR="002C427C">
        <w:rPr>
          <w:rFonts w:ascii="Times New Roman" w:hAnsi="Times New Roman"/>
        </w:rPr>
        <w:t xml:space="preserve"> </w:t>
      </w:r>
      <w:r w:rsidR="002C427C">
        <w:rPr>
          <w:rFonts w:ascii="Times New Roman" w:hAnsi="Times New Roman"/>
        </w:rPr>
        <w:fldChar w:fldCharType="begin"/>
      </w:r>
      <w:r w:rsidR="00CB0CFC">
        <w:rPr>
          <w:rFonts w:ascii="Times New Roman" w:hAnsi="Times New Roman"/>
        </w:rPr>
        <w:instrText xml:space="preserve"> ADDIN ZOTERO_ITEM CSL_CITATION {"citationID":"jC1tVItV","properties":{"formattedCitation":"(Schweitzer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sidR="002C427C">
        <w:rPr>
          <w:rFonts w:ascii="Times New Roman" w:hAnsi="Times New Roman"/>
        </w:rPr>
        <w:fldChar w:fldCharType="separate"/>
      </w:r>
      <w:r w:rsidR="002C427C">
        <w:rPr>
          <w:rFonts w:ascii="Times New Roman" w:hAnsi="Times New Roman"/>
          <w:noProof/>
        </w:rPr>
        <w:t>(Schweitzer et al. 2004)</w:t>
      </w:r>
      <w:r w:rsidR="002C427C">
        <w:rPr>
          <w:rFonts w:ascii="Times New Roman" w:hAnsi="Times New Roman"/>
        </w:rPr>
        <w:fldChar w:fldCharType="end"/>
      </w:r>
      <w:r w:rsidR="00423D1F">
        <w:rPr>
          <w:rFonts w:ascii="Times New Roman" w:hAnsi="Times New Roman"/>
        </w:rPr>
        <w:t xml:space="preserve">. </w:t>
      </w:r>
    </w:p>
    <w:p w14:paraId="7064FE87" w14:textId="77777777" w:rsidR="006B6262" w:rsidRPr="00B66950" w:rsidRDefault="006043D8" w:rsidP="00D05FB6">
      <w:pPr>
        <w:spacing w:line="480" w:lineRule="auto"/>
        <w:outlineLvl w:val="0"/>
        <w:rPr>
          <w:rFonts w:ascii="Times New Roman" w:hAnsi="Times New Roman"/>
          <w:i/>
        </w:rPr>
      </w:pPr>
      <w:r w:rsidRPr="00B66950">
        <w:rPr>
          <w:rFonts w:ascii="Times New Roman" w:hAnsi="Times New Roman"/>
          <w:i/>
        </w:rPr>
        <w:t>Potential nitrification rates</w:t>
      </w:r>
      <w:r w:rsidR="00EF72E2" w:rsidRPr="00B66950">
        <w:rPr>
          <w:rFonts w:ascii="Times New Roman" w:hAnsi="Times New Roman"/>
          <w:i/>
        </w:rPr>
        <w:t xml:space="preserve"> and soil chemistry</w:t>
      </w:r>
    </w:p>
    <w:p w14:paraId="6D85636C" w14:textId="77C604F8" w:rsidR="004A1C89" w:rsidRDefault="00524BF1" w:rsidP="00B87A66">
      <w:pPr>
        <w:spacing w:line="480" w:lineRule="auto"/>
        <w:ind w:firstLine="720"/>
        <w:rPr>
          <w:rFonts w:ascii="Times New Roman" w:hAnsi="Times New Roman"/>
        </w:rPr>
      </w:pPr>
      <w:r>
        <w:rPr>
          <w:rFonts w:ascii="Times New Roman" w:hAnsi="Times New Roman"/>
        </w:rPr>
        <w:t>Mineral</w:t>
      </w:r>
      <w:r w:rsidR="00941AB5" w:rsidRPr="00B66950">
        <w:rPr>
          <w:rFonts w:ascii="Times New Roman" w:hAnsi="Times New Roman"/>
        </w:rPr>
        <w:t xml:space="preserve"> soil samples </w:t>
      </w:r>
      <w:r>
        <w:rPr>
          <w:rFonts w:ascii="Times New Roman" w:hAnsi="Times New Roman"/>
        </w:rPr>
        <w:t xml:space="preserve">(n = 6 per stand) </w:t>
      </w:r>
      <w:r w:rsidR="00941AB5" w:rsidRPr="00B66950">
        <w:rPr>
          <w:rFonts w:ascii="Times New Roman" w:hAnsi="Times New Roman"/>
        </w:rPr>
        <w:t xml:space="preserve">were subdivided upon collection with a portion of each sample </w:t>
      </w:r>
      <w:r w:rsidR="0041385D">
        <w:rPr>
          <w:rFonts w:ascii="Times New Roman" w:hAnsi="Times New Roman"/>
        </w:rPr>
        <w:t>placed</w:t>
      </w:r>
      <w:r w:rsidR="00941AB5" w:rsidRPr="00B66950">
        <w:rPr>
          <w:rFonts w:ascii="Times New Roman" w:hAnsi="Times New Roman"/>
        </w:rPr>
        <w:t xml:space="preserve"> on dry ice in the field and stored at -80 °C until DNA extraction and analysis. The remaining portion of each soil sample was sieved to &lt; 2</w:t>
      </w:r>
      <w:r w:rsidR="007E35A2">
        <w:rPr>
          <w:rFonts w:ascii="Times New Roman" w:hAnsi="Times New Roman"/>
        </w:rPr>
        <w:t xml:space="preserve"> </w:t>
      </w:r>
      <w:r w:rsidR="00941AB5" w:rsidRPr="00B66950">
        <w:rPr>
          <w:rFonts w:ascii="Times New Roman" w:hAnsi="Times New Roman"/>
        </w:rPr>
        <w:t xml:space="preserve">mm and stored at 4 °C until analyzed for </w:t>
      </w:r>
      <w:r w:rsidR="00C551C7">
        <w:rPr>
          <w:rFonts w:ascii="Times New Roman" w:hAnsi="Times New Roman"/>
        </w:rPr>
        <w:t xml:space="preserve">gravimetric water content, </w:t>
      </w:r>
      <w:r w:rsidR="00941AB5" w:rsidRPr="00B66950">
        <w:rPr>
          <w:rFonts w:ascii="Times New Roman" w:hAnsi="Times New Roman"/>
        </w:rPr>
        <w:t xml:space="preserve">nitrification potentials, pH, total </w:t>
      </w:r>
      <w:r w:rsidR="007E35A2">
        <w:rPr>
          <w:rFonts w:ascii="Times New Roman" w:hAnsi="Times New Roman"/>
        </w:rPr>
        <w:t xml:space="preserve">organic </w:t>
      </w:r>
      <w:r w:rsidR="00D019F4">
        <w:rPr>
          <w:rFonts w:ascii="Times New Roman" w:hAnsi="Times New Roman"/>
        </w:rPr>
        <w:t>carbon</w:t>
      </w:r>
      <w:r w:rsidR="00822920">
        <w:rPr>
          <w:rFonts w:ascii="Times New Roman" w:hAnsi="Times New Roman"/>
        </w:rPr>
        <w:t>,</w:t>
      </w:r>
      <w:r w:rsidR="00D019F4">
        <w:rPr>
          <w:rFonts w:ascii="Times New Roman" w:hAnsi="Times New Roman"/>
        </w:rPr>
        <w:t xml:space="preserve"> </w:t>
      </w:r>
      <w:r w:rsidR="00941AB5" w:rsidRPr="00B66950">
        <w:rPr>
          <w:rFonts w:ascii="Times New Roman" w:hAnsi="Times New Roman"/>
        </w:rPr>
        <w:t xml:space="preserve">and </w:t>
      </w:r>
      <w:r w:rsidR="007E35A2">
        <w:rPr>
          <w:rFonts w:ascii="Times New Roman" w:hAnsi="Times New Roman"/>
        </w:rPr>
        <w:t xml:space="preserve">total </w:t>
      </w:r>
      <w:r w:rsidR="009C4E0C">
        <w:rPr>
          <w:rFonts w:ascii="Times New Roman" w:hAnsi="Times New Roman"/>
        </w:rPr>
        <w:t>N</w:t>
      </w:r>
      <w:r w:rsidR="00D65D36" w:rsidRPr="00B66950">
        <w:rPr>
          <w:rFonts w:ascii="Times New Roman" w:hAnsi="Times New Roman"/>
        </w:rPr>
        <w:t xml:space="preserve"> </w:t>
      </w:r>
      <w:r w:rsidR="00941AB5" w:rsidRPr="00B66950">
        <w:rPr>
          <w:rFonts w:ascii="Times New Roman" w:hAnsi="Times New Roman"/>
        </w:rPr>
        <w:t>con</w:t>
      </w:r>
      <w:r w:rsidR="00D65D36">
        <w:rPr>
          <w:rFonts w:ascii="Times New Roman" w:hAnsi="Times New Roman"/>
        </w:rPr>
        <w:t>centrations</w:t>
      </w:r>
      <w:r w:rsidR="00941AB5" w:rsidRPr="00B66950">
        <w:rPr>
          <w:rFonts w:ascii="Times New Roman" w:hAnsi="Times New Roman"/>
        </w:rPr>
        <w:t xml:space="preserve">. </w:t>
      </w:r>
    </w:p>
    <w:p w14:paraId="3144131B" w14:textId="46BD3251" w:rsidR="00EF72E2" w:rsidRPr="00B66950" w:rsidRDefault="009937AF" w:rsidP="004A1C89">
      <w:pPr>
        <w:spacing w:line="480" w:lineRule="auto"/>
        <w:ind w:firstLine="720"/>
        <w:rPr>
          <w:rFonts w:ascii="Times New Roman" w:hAnsi="Times New Roman" w:cs="Times"/>
          <w:color w:val="141413"/>
          <w:szCs w:val="20"/>
        </w:rPr>
      </w:pPr>
      <w:r>
        <w:rPr>
          <w:rFonts w:ascii="Times New Roman" w:hAnsi="Times New Roman"/>
        </w:rPr>
        <w:t>We</w:t>
      </w:r>
      <w:r w:rsidR="009B4161" w:rsidRPr="00B66950">
        <w:rPr>
          <w:rFonts w:ascii="Times New Roman" w:hAnsi="Times New Roman"/>
        </w:rPr>
        <w:t xml:space="preserve"> conducted nitrification potentials</w:t>
      </w:r>
      <w:r w:rsidR="00CC40F0" w:rsidRPr="00B66950">
        <w:rPr>
          <w:rFonts w:ascii="Times New Roman" w:hAnsi="Times New Roman" w:cs="Times"/>
          <w:color w:val="141413"/>
          <w:szCs w:val="20"/>
        </w:rPr>
        <w:t xml:space="preserve"> </w:t>
      </w:r>
      <w:r w:rsidR="00BC0C71">
        <w:rPr>
          <w:rFonts w:ascii="Times New Roman" w:hAnsi="Times New Roman" w:cs="Times"/>
          <w:color w:val="141413"/>
          <w:szCs w:val="20"/>
        </w:rPr>
        <w:fldChar w:fldCharType="begin"/>
      </w:r>
      <w:r w:rsidR="00BC0C71">
        <w:rPr>
          <w:rFonts w:ascii="Times New Roman" w:hAnsi="Times New Roman" w:cs="Times"/>
          <w:color w:val="141413"/>
          <w:szCs w:val="20"/>
        </w:rPr>
        <w:instrText xml:space="preserve"> ADDIN ZOTERO_ITEM CSL_CITATION {"citationID":"vUwoM90w","properties":{"formattedCitation":"(Hart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BC0C71">
        <w:rPr>
          <w:rFonts w:ascii="Times New Roman" w:hAnsi="Times New Roman" w:cs="Times"/>
          <w:color w:val="141413"/>
          <w:szCs w:val="20"/>
        </w:rPr>
        <w:fldChar w:fldCharType="separate"/>
      </w:r>
      <w:r w:rsidR="00BC0C71">
        <w:rPr>
          <w:rFonts w:ascii="Times New Roman" w:hAnsi="Times New Roman" w:cs="Times"/>
          <w:noProof/>
          <w:color w:val="141413"/>
          <w:szCs w:val="20"/>
        </w:rPr>
        <w:t>(Hart et al. 1994)</w:t>
      </w:r>
      <w:r w:rsidR="00BC0C71">
        <w:rPr>
          <w:rFonts w:ascii="Times New Roman" w:hAnsi="Times New Roman" w:cs="Times"/>
          <w:color w:val="141413"/>
          <w:szCs w:val="20"/>
        </w:rPr>
        <w:fldChar w:fldCharType="end"/>
      </w:r>
      <w:r w:rsidR="00BC0C71">
        <w:rPr>
          <w:rFonts w:ascii="Times New Roman" w:hAnsi="Times New Roman" w:cs="Times"/>
          <w:color w:val="141413"/>
          <w:szCs w:val="20"/>
        </w:rPr>
        <w:t xml:space="preserve"> </w:t>
      </w:r>
      <w:r w:rsidR="00CC40F0" w:rsidRPr="00B66950">
        <w:rPr>
          <w:rFonts w:ascii="Times New Roman" w:hAnsi="Times New Roman" w:cs="Times"/>
          <w:color w:val="141413"/>
          <w:szCs w:val="20"/>
        </w:rPr>
        <w:t xml:space="preserve">on </w:t>
      </w:r>
      <w:r w:rsidR="00686C69" w:rsidRPr="00B66950">
        <w:rPr>
          <w:rFonts w:ascii="Times New Roman" w:hAnsi="Times New Roman" w:cs="Times"/>
          <w:color w:val="141413"/>
          <w:szCs w:val="20"/>
        </w:rPr>
        <w:t xml:space="preserve">subsets of </w:t>
      </w:r>
      <w:r w:rsidR="00A94E8E">
        <w:rPr>
          <w:rFonts w:ascii="Times New Roman" w:hAnsi="Times New Roman" w:cs="Times"/>
          <w:color w:val="141413"/>
          <w:szCs w:val="20"/>
        </w:rPr>
        <w:t xml:space="preserve">the </w:t>
      </w:r>
      <w:r w:rsidR="009B4161" w:rsidRPr="00B66950">
        <w:rPr>
          <w:rFonts w:ascii="Times New Roman" w:hAnsi="Times New Roman" w:cs="Times"/>
          <w:color w:val="141413"/>
          <w:szCs w:val="20"/>
        </w:rPr>
        <w:t xml:space="preserve">six mineral </w:t>
      </w:r>
      <w:r w:rsidR="00CC40F0" w:rsidRPr="00B66950">
        <w:rPr>
          <w:rFonts w:ascii="Times New Roman" w:hAnsi="Times New Roman" w:cs="Times"/>
          <w:color w:val="141413"/>
          <w:szCs w:val="20"/>
        </w:rPr>
        <w:t xml:space="preserve">soil samples </w:t>
      </w:r>
      <w:r w:rsidR="009B4161" w:rsidRPr="00B66950">
        <w:rPr>
          <w:rFonts w:ascii="Times New Roman" w:hAnsi="Times New Roman" w:cs="Times"/>
          <w:color w:val="141413"/>
          <w:szCs w:val="20"/>
        </w:rPr>
        <w:t xml:space="preserve">collected </w:t>
      </w:r>
      <w:r w:rsidR="00A94E8E">
        <w:rPr>
          <w:rFonts w:ascii="Times New Roman" w:hAnsi="Times New Roman" w:cs="Times"/>
          <w:color w:val="141413"/>
          <w:szCs w:val="20"/>
        </w:rPr>
        <w:t xml:space="preserve">from </w:t>
      </w:r>
      <w:r w:rsidR="00CC40F0" w:rsidRPr="00B66950">
        <w:rPr>
          <w:rFonts w:ascii="Times New Roman" w:hAnsi="Times New Roman" w:cs="Times"/>
          <w:color w:val="141413"/>
          <w:szCs w:val="20"/>
        </w:rPr>
        <w:t xml:space="preserve">each </w:t>
      </w:r>
      <w:r w:rsidR="009B4161" w:rsidRPr="00B66950">
        <w:rPr>
          <w:rFonts w:ascii="Times New Roman" w:hAnsi="Times New Roman" w:cs="Times"/>
          <w:color w:val="141413"/>
          <w:szCs w:val="20"/>
        </w:rPr>
        <w:t xml:space="preserve">of the nine </w:t>
      </w:r>
      <w:r w:rsidR="007864BF">
        <w:rPr>
          <w:rFonts w:ascii="Times New Roman" w:hAnsi="Times New Roman" w:cs="Times"/>
          <w:color w:val="141413"/>
          <w:szCs w:val="20"/>
        </w:rPr>
        <w:t xml:space="preserve">forest </w:t>
      </w:r>
      <w:r w:rsidR="009B4161" w:rsidRPr="00B66950">
        <w:rPr>
          <w:rFonts w:ascii="Times New Roman" w:hAnsi="Times New Roman" w:cs="Times"/>
          <w:color w:val="141413"/>
          <w:szCs w:val="20"/>
        </w:rPr>
        <w:t>stands</w:t>
      </w:r>
      <w:r w:rsidR="00CC40F0" w:rsidRPr="00B66950">
        <w:rPr>
          <w:rFonts w:ascii="Times New Roman" w:hAnsi="Times New Roman"/>
        </w:rPr>
        <w:t>.</w:t>
      </w:r>
      <w:r w:rsidR="006B6262" w:rsidRPr="00B66950">
        <w:rPr>
          <w:rFonts w:ascii="Times New Roman" w:hAnsi="Times New Roman"/>
        </w:rPr>
        <w:t xml:space="preserve"> </w:t>
      </w:r>
      <w:r w:rsidR="009B4161" w:rsidRPr="00B66950">
        <w:rPr>
          <w:rFonts w:ascii="Times New Roman" w:hAnsi="Times New Roman"/>
        </w:rPr>
        <w:t xml:space="preserve">We </w:t>
      </w:r>
      <w:r w:rsidR="009B4161" w:rsidRPr="00B66950">
        <w:rPr>
          <w:rFonts w:ascii="Times New Roman" w:hAnsi="Times New Roman" w:cs="Times"/>
          <w:color w:val="141413"/>
          <w:szCs w:val="20"/>
        </w:rPr>
        <w:t>estimated</w:t>
      </w:r>
      <w:r w:rsidR="006B6262" w:rsidRPr="00B66950">
        <w:rPr>
          <w:rFonts w:ascii="Times New Roman" w:hAnsi="Times New Roman" w:cs="Times"/>
          <w:color w:val="141413"/>
          <w:szCs w:val="20"/>
        </w:rPr>
        <w:t xml:space="preserve"> maximum nitrification rates (</w:t>
      </w:r>
      <w:r w:rsidR="006B6262" w:rsidRPr="00B66950">
        <w:rPr>
          <w:rFonts w:ascii="Times New Roman" w:hAnsi="Times New Roman" w:cs="Times"/>
          <w:i/>
          <w:color w:val="141413"/>
          <w:szCs w:val="20"/>
        </w:rPr>
        <w:t>V</w:t>
      </w:r>
      <w:r w:rsidR="006B6262" w:rsidRPr="00B66950">
        <w:rPr>
          <w:rFonts w:ascii="Times New Roman" w:hAnsi="Times New Roman" w:cs="Times"/>
          <w:i/>
          <w:color w:val="141413"/>
          <w:szCs w:val="14"/>
          <w:vertAlign w:val="subscript"/>
        </w:rPr>
        <w:t>max</w:t>
      </w:r>
      <w:r w:rsidR="006B6262" w:rsidRPr="00B66950">
        <w:rPr>
          <w:rFonts w:ascii="Times New Roman" w:hAnsi="Times New Roman" w:cs="Times"/>
          <w:color w:val="141413"/>
          <w:szCs w:val="20"/>
        </w:rPr>
        <w:t xml:space="preserve">) by aerobically incubating soil samples </w:t>
      </w:r>
      <w:r w:rsidR="0009472B">
        <w:rPr>
          <w:rFonts w:ascii="Times New Roman" w:hAnsi="Times New Roman" w:cs="Times"/>
          <w:color w:val="141413"/>
          <w:szCs w:val="20"/>
        </w:rPr>
        <w:t xml:space="preserve">in 250-mL Erlenmeyer flasks </w:t>
      </w:r>
      <w:r w:rsidR="00957547" w:rsidRPr="00B66950">
        <w:rPr>
          <w:rFonts w:ascii="Times New Roman" w:hAnsi="Times New Roman" w:cs="Times"/>
          <w:color w:val="141413"/>
          <w:szCs w:val="20"/>
        </w:rPr>
        <w:t xml:space="preserve">on an orbital shaker at 180 rpm for 24 h at 23 </w:t>
      </w:r>
      <w:r w:rsidR="00957547" w:rsidRPr="00B66950">
        <w:rPr>
          <w:rFonts w:ascii="Times New Roman" w:hAnsi="Times New Roman" w:cs="Times"/>
          <w:color w:val="141413"/>
          <w:szCs w:val="20"/>
        </w:rPr>
        <w:sym w:font="Symbol" w:char="F0B0"/>
      </w:r>
      <w:r w:rsidR="00957547" w:rsidRPr="00B66950">
        <w:rPr>
          <w:rFonts w:ascii="Times New Roman" w:hAnsi="Times New Roman" w:cs="Times"/>
          <w:color w:val="141413"/>
          <w:szCs w:val="20"/>
        </w:rPr>
        <w:t xml:space="preserve">C </w:t>
      </w:r>
      <w:r w:rsidR="006B6262" w:rsidRPr="00B66950">
        <w:rPr>
          <w:rFonts w:ascii="Times New Roman" w:hAnsi="Times New Roman" w:cs="Times"/>
          <w:color w:val="141413"/>
          <w:szCs w:val="20"/>
        </w:rPr>
        <w:t>with optimum water, NH</w:t>
      </w:r>
      <w:r w:rsidR="006B6262" w:rsidRPr="00B66950">
        <w:rPr>
          <w:rFonts w:ascii="Times New Roman" w:hAnsi="Times New Roman" w:cs="Times"/>
          <w:color w:val="141413"/>
          <w:szCs w:val="20"/>
          <w:vertAlign w:val="subscript"/>
        </w:rPr>
        <w:t>4</w:t>
      </w:r>
      <w:r w:rsidR="006B6262" w:rsidRPr="00B66950">
        <w:rPr>
          <w:rFonts w:ascii="Times New Roman" w:hAnsi="Times New Roman" w:cs="Times"/>
          <w:color w:val="141413"/>
          <w:szCs w:val="20"/>
          <w:vertAlign w:val="superscript"/>
        </w:rPr>
        <w:t>+</w:t>
      </w:r>
      <w:r w:rsidR="006B6262" w:rsidRPr="00B66950">
        <w:rPr>
          <w:rFonts w:ascii="Times New Roman" w:hAnsi="Times New Roman" w:cs="Times"/>
          <w:color w:val="141413"/>
          <w:szCs w:val="20"/>
        </w:rPr>
        <w:t>-N, and PO</w:t>
      </w:r>
      <w:r w:rsidR="006B6262" w:rsidRPr="00B66950">
        <w:rPr>
          <w:rFonts w:ascii="Times New Roman" w:hAnsi="Times New Roman" w:cs="Apple Symbols"/>
          <w:color w:val="141413"/>
          <w:szCs w:val="14"/>
          <w:vertAlign w:val="subscript"/>
        </w:rPr>
        <w:t>4</w:t>
      </w:r>
      <w:r w:rsidR="004367ED" w:rsidRPr="00B66950">
        <w:rPr>
          <w:rFonts w:ascii="Times New Roman" w:hAnsi="Times New Roman" w:cs="Apple Symbols"/>
          <w:color w:val="141413"/>
          <w:szCs w:val="14"/>
          <w:vertAlign w:val="superscript"/>
        </w:rPr>
        <w:t>3-</w:t>
      </w:r>
      <w:r w:rsidR="006B6262" w:rsidRPr="00B66950">
        <w:rPr>
          <w:rFonts w:ascii="Times New Roman" w:hAnsi="Times New Roman" w:cs="Times"/>
          <w:color w:val="141413"/>
          <w:szCs w:val="20"/>
        </w:rPr>
        <w:t>-P availability</w:t>
      </w:r>
      <w:r w:rsidR="00A94E8E">
        <w:rPr>
          <w:rFonts w:ascii="Times New Roman" w:hAnsi="Times New Roman" w:cs="Times"/>
          <w:color w:val="141413"/>
          <w:szCs w:val="20"/>
        </w:rPr>
        <w:t xml:space="preserve">, </w:t>
      </w:r>
      <w:r w:rsidR="0009472B">
        <w:rPr>
          <w:rFonts w:ascii="Times New Roman" w:hAnsi="Times New Roman" w:cs="Times"/>
          <w:color w:val="141413"/>
          <w:szCs w:val="20"/>
        </w:rPr>
        <w:t xml:space="preserve">removing 10 mL samples from each flask at 2, 4, 22, and 24 h </w:t>
      </w:r>
      <w:r w:rsidR="0009472B">
        <w:rPr>
          <w:rFonts w:ascii="Times New Roman" w:hAnsi="Times New Roman" w:cs="Times"/>
          <w:color w:val="141413"/>
          <w:szCs w:val="20"/>
        </w:rPr>
        <w:fldChar w:fldCharType="begin"/>
      </w:r>
      <w:r w:rsidR="0009472B">
        <w:rPr>
          <w:rFonts w:ascii="Times New Roman" w:hAnsi="Times New Roman" w:cs="Times"/>
          <w:color w:val="141413"/>
          <w:szCs w:val="20"/>
        </w:rPr>
        <w:instrText xml:space="preserve"> ADDIN ZOTERO_ITEM CSL_CITATION {"citationID":"Nvs0RylI","properties":{"formattedCitation":"(Hart et al. 1994)","plainCitation":"(Hart et al. 1994)","noteIndex":0},"citationItems":[{"id":2010,"uris":["http://zotero.org/users/2587073/items/5CW3IAHM"],"uri":["http://zotero.org/users/2587073/items/5CW3IAHM"],"itemData":{"id":2010,"type":"chapter","title":"Nitrogen Mineralization, Immobilization, and Nitrification","container-title":"Methods of Soil Analysis: Part 2—Microbiological and Biochemical Properties","collection-title":"SSSA Book Series","collection-number":"5.2","publisher":"Soil Science Society of America","publisher-place":"Madison, WI","page":"985-1018","event-place":"Madison, WI","URL":"http://dx.doi.org/10.2136/sssabookser5.2.c42","ISBN":"978-0-89118-865-0","note":"DOI: 10.2136/sssabookser5.2.c42","language":"English","author":[{"family":"Hart","given":"Stephen C."},{"family":"Stark","given":"John M."},{"family":"Davidson","given":"Eric A."},{"family":"Firestone","given":"Mary K."}],"collection-editor":[{"family":"Bottomley","given":"P.S."},{"family":"Angle","given":"J.S."},{"family":"Weaver","given":"R.W."}],"issued":{"date-parts":[["1994"]]}}}],"schema":"https://github.com/citation-style-language/schema/raw/master/csl-citation.json"} </w:instrText>
      </w:r>
      <w:r w:rsidR="0009472B">
        <w:rPr>
          <w:rFonts w:ascii="Times New Roman" w:hAnsi="Times New Roman" w:cs="Times"/>
          <w:color w:val="141413"/>
          <w:szCs w:val="20"/>
        </w:rPr>
        <w:fldChar w:fldCharType="separate"/>
      </w:r>
      <w:r w:rsidR="0009472B">
        <w:rPr>
          <w:rFonts w:ascii="Times New Roman" w:hAnsi="Times New Roman" w:cs="Times"/>
          <w:noProof/>
          <w:color w:val="141413"/>
          <w:szCs w:val="20"/>
        </w:rPr>
        <w:t>(Hart et al. 1994)</w:t>
      </w:r>
      <w:r w:rsidR="0009472B">
        <w:rPr>
          <w:rFonts w:ascii="Times New Roman" w:hAnsi="Times New Roman" w:cs="Times"/>
          <w:color w:val="141413"/>
          <w:szCs w:val="20"/>
        </w:rPr>
        <w:fldChar w:fldCharType="end"/>
      </w:r>
      <w:r w:rsidR="006B6262" w:rsidRPr="00B66950">
        <w:rPr>
          <w:rFonts w:ascii="Times New Roman" w:hAnsi="Times New Roman" w:cs="Times"/>
          <w:color w:val="141413"/>
          <w:szCs w:val="20"/>
        </w:rPr>
        <w:t xml:space="preserve">. </w:t>
      </w:r>
      <w:r w:rsidR="0009472B">
        <w:rPr>
          <w:rFonts w:ascii="Times New Roman" w:hAnsi="Times New Roman" w:cs="Times"/>
          <w:color w:val="141413"/>
          <w:szCs w:val="20"/>
        </w:rPr>
        <w:t>S</w:t>
      </w:r>
      <w:r w:rsidR="006B6262" w:rsidRPr="00B66950">
        <w:rPr>
          <w:rFonts w:ascii="Times New Roman" w:hAnsi="Times New Roman" w:cs="Times"/>
          <w:color w:val="141413"/>
          <w:szCs w:val="20"/>
        </w:rPr>
        <w:t>olutions were analyzed for NO</w:t>
      </w:r>
      <w:r w:rsidR="006B6262" w:rsidRPr="00B66950">
        <w:rPr>
          <w:rFonts w:ascii="Times New Roman" w:hAnsi="Times New Roman" w:cs="Times"/>
          <w:color w:val="141413"/>
          <w:szCs w:val="14"/>
          <w:vertAlign w:val="subscript"/>
        </w:rPr>
        <w:t>3</w:t>
      </w:r>
      <w:r w:rsidR="004367ED" w:rsidRPr="00B66950">
        <w:rPr>
          <w:rFonts w:ascii="Times New Roman" w:hAnsi="Times New Roman" w:cs="Times"/>
          <w:color w:val="141413"/>
          <w:szCs w:val="14"/>
          <w:vertAlign w:val="superscript"/>
        </w:rPr>
        <w:t>-</w:t>
      </w:r>
      <w:r w:rsidR="006B6262" w:rsidRPr="00B66950">
        <w:rPr>
          <w:rFonts w:ascii="Times New Roman" w:hAnsi="Times New Roman" w:cs="Times"/>
          <w:color w:val="141413"/>
          <w:szCs w:val="20"/>
        </w:rPr>
        <w:t xml:space="preserve">-N with a </w:t>
      </w:r>
      <w:proofErr w:type="spellStart"/>
      <w:r w:rsidR="006B6262" w:rsidRPr="00B66950">
        <w:rPr>
          <w:rFonts w:ascii="Times New Roman" w:hAnsi="Times New Roman" w:cs="Times"/>
          <w:color w:val="141413"/>
          <w:szCs w:val="20"/>
        </w:rPr>
        <w:t>Lachat</w:t>
      </w:r>
      <w:proofErr w:type="spellEnd"/>
      <w:r w:rsidR="006B6262" w:rsidRPr="00B66950">
        <w:rPr>
          <w:rFonts w:ascii="Times New Roman" w:hAnsi="Times New Roman" w:cs="Times"/>
          <w:color w:val="141413"/>
          <w:szCs w:val="20"/>
        </w:rPr>
        <w:t xml:space="preserve"> </w:t>
      </w:r>
      <w:r w:rsidR="006043D8" w:rsidRPr="00B66950">
        <w:rPr>
          <w:rFonts w:ascii="Times New Roman" w:hAnsi="Times New Roman" w:cs="Times"/>
          <w:color w:val="141413"/>
          <w:szCs w:val="20"/>
        </w:rPr>
        <w:t>Instruments flow-injection a</w:t>
      </w:r>
      <w:r w:rsidR="006B6262" w:rsidRPr="00B66950">
        <w:rPr>
          <w:rFonts w:ascii="Times New Roman" w:hAnsi="Times New Roman" w:cs="Times"/>
          <w:color w:val="141413"/>
          <w:szCs w:val="20"/>
        </w:rPr>
        <w:t>utoanalyzer</w:t>
      </w:r>
      <w:r w:rsidR="006043D8" w:rsidRPr="00B66950">
        <w:rPr>
          <w:rFonts w:ascii="Times New Roman" w:hAnsi="Times New Roman" w:cs="Times"/>
          <w:color w:val="141413"/>
          <w:szCs w:val="20"/>
        </w:rPr>
        <w:t xml:space="preserve"> (Loveland, CO USA)</w:t>
      </w:r>
      <w:r w:rsidR="009B4161" w:rsidRPr="00B66950">
        <w:rPr>
          <w:rFonts w:ascii="Times New Roman" w:hAnsi="Times New Roman" w:cs="Times"/>
          <w:color w:val="141413"/>
          <w:szCs w:val="20"/>
        </w:rPr>
        <w:t xml:space="preserve">. </w:t>
      </w:r>
    </w:p>
    <w:p w14:paraId="1B9DC9CE" w14:textId="32DD4EF6" w:rsidR="00B57061" w:rsidRPr="00B66950" w:rsidRDefault="00EF72E2" w:rsidP="00EF72E2">
      <w:pPr>
        <w:spacing w:line="480" w:lineRule="auto"/>
        <w:ind w:firstLine="720"/>
        <w:rPr>
          <w:rFonts w:ascii="Times New Roman" w:hAnsi="Times New Roman"/>
        </w:rPr>
      </w:pPr>
      <w:r w:rsidRPr="00B66950">
        <w:rPr>
          <w:rFonts w:ascii="Times New Roman" w:hAnsi="Times New Roman"/>
        </w:rPr>
        <w:t xml:space="preserve">Soil pH was determined in 1:2 </w:t>
      </w:r>
      <w:r w:rsidR="0098534B">
        <w:rPr>
          <w:rFonts w:ascii="Times New Roman" w:hAnsi="Times New Roman"/>
        </w:rPr>
        <w:t>(</w:t>
      </w:r>
      <w:r w:rsidR="00822920">
        <w:rPr>
          <w:rFonts w:ascii="Times New Roman" w:hAnsi="Times New Roman"/>
        </w:rPr>
        <w:t>weight to volume</w:t>
      </w:r>
      <w:r w:rsidR="0098534B">
        <w:rPr>
          <w:rFonts w:ascii="Times New Roman" w:hAnsi="Times New Roman"/>
        </w:rPr>
        <w:t xml:space="preserve">) </w:t>
      </w:r>
      <w:r w:rsidRPr="00B66950">
        <w:rPr>
          <w:rFonts w:ascii="Times New Roman" w:hAnsi="Times New Roman"/>
        </w:rPr>
        <w:t>suspensions of air-dry soil to 0.01 M CaCl</w:t>
      </w:r>
      <w:r w:rsidRPr="00B66950">
        <w:rPr>
          <w:rFonts w:ascii="Times New Roman" w:hAnsi="Times New Roman"/>
          <w:vertAlign w:val="subscript"/>
        </w:rPr>
        <w:t>2</w:t>
      </w:r>
      <w:r w:rsidRPr="00B66950">
        <w:rPr>
          <w:rFonts w:ascii="Times New Roman" w:hAnsi="Times New Roman"/>
        </w:rPr>
        <w:t xml:space="preserve"> solution (Hendershot et al. 1993) using an Orion 720A pH meter (</w:t>
      </w:r>
      <w:proofErr w:type="spellStart"/>
      <w:r w:rsidRPr="00B66950">
        <w:rPr>
          <w:rFonts w:ascii="Times New Roman" w:hAnsi="Times New Roman"/>
        </w:rPr>
        <w:t>Allometrics</w:t>
      </w:r>
      <w:proofErr w:type="spellEnd"/>
      <w:r w:rsidRPr="00B66950">
        <w:rPr>
          <w:rFonts w:ascii="Times New Roman" w:hAnsi="Times New Roman"/>
        </w:rPr>
        <w:t xml:space="preserve"> Inc., Baton Rouge, LA USA). Soil organic </w:t>
      </w:r>
      <w:r w:rsidR="0098534B">
        <w:rPr>
          <w:rFonts w:ascii="Times New Roman" w:hAnsi="Times New Roman"/>
        </w:rPr>
        <w:t>C</w:t>
      </w:r>
      <w:r w:rsidR="0098534B" w:rsidRPr="00B66950">
        <w:rPr>
          <w:rFonts w:ascii="Times New Roman" w:hAnsi="Times New Roman"/>
        </w:rPr>
        <w:t xml:space="preserve"> </w:t>
      </w:r>
      <w:r w:rsidRPr="00B66950">
        <w:rPr>
          <w:rFonts w:ascii="Times New Roman" w:hAnsi="Times New Roman"/>
        </w:rPr>
        <w:t xml:space="preserve">and soil total </w:t>
      </w:r>
      <w:r w:rsidR="0098534B">
        <w:rPr>
          <w:rFonts w:ascii="Times New Roman" w:hAnsi="Times New Roman"/>
        </w:rPr>
        <w:t>N</w:t>
      </w:r>
      <w:r w:rsidR="0098534B" w:rsidRPr="00B66950">
        <w:rPr>
          <w:rFonts w:ascii="Times New Roman" w:hAnsi="Times New Roman"/>
        </w:rPr>
        <w:t xml:space="preserve"> </w:t>
      </w:r>
      <w:r w:rsidR="00A57BEC">
        <w:rPr>
          <w:rFonts w:ascii="Times New Roman" w:hAnsi="Times New Roman"/>
        </w:rPr>
        <w:t xml:space="preserve">concentrations </w:t>
      </w:r>
      <w:r w:rsidRPr="00B66950">
        <w:rPr>
          <w:rFonts w:ascii="Times New Roman" w:hAnsi="Times New Roman"/>
        </w:rPr>
        <w:t xml:space="preserve">of finely ground, oven-dried soil samples were determined by combustion at the Colorado Plateau Stable Isotope Facility (Northern Arizona University, Flagstaff, AZ USA). </w:t>
      </w:r>
    </w:p>
    <w:p w14:paraId="0F5392E5" w14:textId="77777777" w:rsidR="00B57061" w:rsidRPr="00B66950" w:rsidRDefault="00B57061" w:rsidP="00D05FB6">
      <w:pPr>
        <w:spacing w:line="480" w:lineRule="auto"/>
        <w:outlineLvl w:val="0"/>
        <w:rPr>
          <w:rFonts w:ascii="Times New Roman" w:hAnsi="Times New Roman" w:cs="Times"/>
          <w:i/>
          <w:color w:val="141413"/>
          <w:szCs w:val="20"/>
        </w:rPr>
      </w:pPr>
      <w:r w:rsidRPr="00B66950">
        <w:rPr>
          <w:rFonts w:ascii="Times New Roman" w:hAnsi="Times New Roman" w:cs="Times"/>
          <w:i/>
          <w:color w:val="141413"/>
          <w:szCs w:val="20"/>
        </w:rPr>
        <w:t xml:space="preserve">Archaeal and bacterial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i/>
          <w:color w:val="141413"/>
          <w:szCs w:val="20"/>
        </w:rPr>
        <w:t xml:space="preserve"> gene abundance</w:t>
      </w:r>
    </w:p>
    <w:p w14:paraId="1437115E" w14:textId="74C11751" w:rsidR="002B1473" w:rsidRDefault="008B2697" w:rsidP="0033380A">
      <w:pPr>
        <w:spacing w:line="480" w:lineRule="auto"/>
        <w:ind w:firstLine="720"/>
        <w:rPr>
          <w:rFonts w:ascii="Times New Roman" w:hAnsi="Times New Roman" w:cs="Times"/>
          <w:color w:val="141413"/>
          <w:szCs w:val="20"/>
        </w:rPr>
      </w:pPr>
      <w:r w:rsidRPr="00B66950">
        <w:rPr>
          <w:rFonts w:ascii="Times New Roman" w:hAnsi="Times New Roman" w:cs="Times"/>
          <w:color w:val="141413"/>
          <w:szCs w:val="20"/>
        </w:rPr>
        <w:t>We estimated</w:t>
      </w:r>
      <w:r w:rsidR="009B4161" w:rsidRPr="00B66950">
        <w:rPr>
          <w:rFonts w:ascii="Times New Roman" w:hAnsi="Times New Roman" w:cs="Times"/>
          <w:color w:val="141413"/>
          <w:szCs w:val="20"/>
        </w:rPr>
        <w:t xml:space="preserve"> the abundance of </w:t>
      </w:r>
      <w:r w:rsidR="009937AF">
        <w:rPr>
          <w:rFonts w:ascii="Times New Roman" w:hAnsi="Times New Roman" w:cs="Times"/>
          <w:color w:val="141413"/>
          <w:szCs w:val="20"/>
        </w:rPr>
        <w:t>AOA and AOB</w:t>
      </w:r>
      <w:r w:rsidRPr="00B66950">
        <w:rPr>
          <w:rFonts w:ascii="Times New Roman" w:hAnsi="Times New Roman" w:cs="Times"/>
          <w:color w:val="141413"/>
          <w:szCs w:val="20"/>
        </w:rPr>
        <w:t xml:space="preserve"> across the </w:t>
      </w:r>
      <w:proofErr w:type="spellStart"/>
      <w:r w:rsidRPr="00B66950">
        <w:rPr>
          <w:rFonts w:ascii="Times New Roman" w:hAnsi="Times New Roman" w:cs="Times"/>
          <w:i/>
          <w:color w:val="141413"/>
          <w:szCs w:val="20"/>
        </w:rPr>
        <w:t>Populus</w:t>
      </w:r>
      <w:proofErr w:type="spellEnd"/>
      <w:r w:rsidRPr="00B66950">
        <w:rPr>
          <w:rFonts w:ascii="Times New Roman" w:hAnsi="Times New Roman" w:cs="Times"/>
          <w:color w:val="141413"/>
          <w:szCs w:val="20"/>
        </w:rPr>
        <w:t xml:space="preserve"> hybridization gradient by quantifying the abundance of </w:t>
      </w:r>
      <w:r w:rsidR="00DE37A9" w:rsidRPr="00B66950">
        <w:rPr>
          <w:rFonts w:ascii="Times New Roman" w:hAnsi="Times New Roman" w:cs="Times"/>
          <w:color w:val="141413"/>
          <w:szCs w:val="20"/>
        </w:rPr>
        <w:t xml:space="preserve">archaeal and bacterial versions of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in </w:t>
      </w:r>
      <w:r w:rsidR="0084753A" w:rsidRPr="00B66950">
        <w:rPr>
          <w:rFonts w:ascii="Times New Roman" w:hAnsi="Times New Roman" w:cs="Times"/>
          <w:color w:val="141413"/>
          <w:szCs w:val="20"/>
        </w:rPr>
        <w:t xml:space="preserve">soil samples </w:t>
      </w:r>
      <w:r w:rsidRPr="00B66950">
        <w:rPr>
          <w:rFonts w:ascii="Times New Roman" w:hAnsi="Times New Roman" w:cs="Times"/>
          <w:color w:val="141413"/>
          <w:szCs w:val="20"/>
        </w:rPr>
        <w:t xml:space="preserve">collected </w:t>
      </w:r>
      <w:r w:rsidR="00800250" w:rsidRPr="00B66950">
        <w:rPr>
          <w:rFonts w:ascii="Times New Roman" w:hAnsi="Times New Roman" w:cs="Times"/>
          <w:color w:val="141413"/>
          <w:szCs w:val="20"/>
        </w:rPr>
        <w:t>from</w:t>
      </w:r>
      <w:r w:rsidR="0084753A" w:rsidRPr="00B66950">
        <w:rPr>
          <w:rFonts w:ascii="Times New Roman" w:hAnsi="Times New Roman" w:cs="Times"/>
          <w:color w:val="141413"/>
          <w:szCs w:val="20"/>
        </w:rPr>
        <w:t xml:space="preserve"> </w:t>
      </w:r>
      <w:r w:rsidRPr="00B66950">
        <w:rPr>
          <w:rFonts w:ascii="Times New Roman" w:hAnsi="Times New Roman" w:cs="Times"/>
          <w:color w:val="141413"/>
          <w:szCs w:val="20"/>
        </w:rPr>
        <w:t>each of the nine stands</w:t>
      </w:r>
      <w:r w:rsidR="00800250" w:rsidRPr="00B66950">
        <w:rPr>
          <w:rFonts w:ascii="Times New Roman" w:hAnsi="Times New Roman" w:cs="Times"/>
          <w:color w:val="141413"/>
          <w:szCs w:val="20"/>
        </w:rPr>
        <w:t xml:space="preserve">. </w:t>
      </w:r>
      <w:r w:rsidRPr="00B66950">
        <w:rPr>
          <w:rFonts w:ascii="Times New Roman" w:hAnsi="Times New Roman" w:cs="Times"/>
          <w:color w:val="141413"/>
          <w:szCs w:val="20"/>
        </w:rPr>
        <w:t xml:space="preserve">The </w:t>
      </w:r>
      <w:proofErr w:type="spellStart"/>
      <w:r w:rsidRPr="00B66950">
        <w:rPr>
          <w:rFonts w:ascii="Times New Roman" w:hAnsi="Times New Roman" w:cs="Times"/>
          <w:i/>
          <w:color w:val="141413"/>
          <w:szCs w:val="20"/>
        </w:rPr>
        <w:t>amoA</w:t>
      </w:r>
      <w:proofErr w:type="spellEnd"/>
      <w:r w:rsidRPr="00B66950">
        <w:rPr>
          <w:rFonts w:ascii="Times New Roman" w:hAnsi="Times New Roman" w:cs="Times"/>
          <w:color w:val="141413"/>
          <w:szCs w:val="20"/>
        </w:rPr>
        <w:t xml:space="preserve"> gene </w:t>
      </w:r>
      <w:r w:rsidR="0076093B" w:rsidRPr="00B66950">
        <w:rPr>
          <w:rFonts w:ascii="Times New Roman" w:hAnsi="Times New Roman" w:cs="Times"/>
          <w:color w:val="141413"/>
          <w:szCs w:val="20"/>
        </w:rPr>
        <w:t>encodes</w:t>
      </w:r>
      <w:r w:rsidRPr="00B66950">
        <w:rPr>
          <w:rFonts w:ascii="Times New Roman" w:hAnsi="Times New Roman" w:cs="Times"/>
          <w:color w:val="141413"/>
          <w:szCs w:val="20"/>
        </w:rPr>
        <w:t xml:space="preserve"> the subunit containing the active </w:t>
      </w:r>
      <w:r w:rsidRPr="00B66950">
        <w:rPr>
          <w:rFonts w:ascii="Times New Roman" w:hAnsi="Times New Roman" w:cs="Times"/>
          <w:color w:val="141413"/>
          <w:szCs w:val="20"/>
        </w:rPr>
        <w:lastRenderedPageBreak/>
        <w:t>site of ammonia monooxygenase</w:t>
      </w:r>
      <w:r w:rsidR="00DE37A9" w:rsidRPr="00B66950">
        <w:rPr>
          <w:rFonts w:ascii="Times New Roman" w:hAnsi="Times New Roman" w:cs="Times"/>
          <w:color w:val="141413"/>
          <w:szCs w:val="20"/>
        </w:rPr>
        <w:t xml:space="preserve">, </w:t>
      </w:r>
      <w:r w:rsidR="0076093B" w:rsidRPr="00B66950">
        <w:rPr>
          <w:rFonts w:ascii="Times New Roman" w:hAnsi="Times New Roman" w:cs="Times"/>
          <w:color w:val="141413"/>
          <w:szCs w:val="20"/>
        </w:rPr>
        <w:t>an enzyme</w:t>
      </w:r>
      <w:r w:rsidR="00DE37A9" w:rsidRPr="00B66950">
        <w:rPr>
          <w:rFonts w:ascii="Times New Roman" w:hAnsi="Times New Roman" w:cs="Times"/>
          <w:color w:val="141413"/>
          <w:szCs w:val="20"/>
        </w:rPr>
        <w:t xml:space="preserve"> essential </w:t>
      </w:r>
      <w:r w:rsidR="0076093B" w:rsidRPr="00B66950">
        <w:rPr>
          <w:rFonts w:ascii="Times New Roman" w:hAnsi="Times New Roman" w:cs="Times"/>
          <w:color w:val="141413"/>
          <w:szCs w:val="20"/>
        </w:rPr>
        <w:t>for autotrophic ammonia oxidation</w:t>
      </w:r>
      <w:r w:rsidR="00FF5079" w:rsidRPr="00B66950">
        <w:rPr>
          <w:rFonts w:ascii="Times New Roman" w:hAnsi="Times New Roman" w:cs="Times"/>
          <w:color w:val="141413"/>
          <w:szCs w:val="20"/>
        </w:rPr>
        <w:t xml:space="preserve">. </w:t>
      </w:r>
      <w:r w:rsidR="00680D88">
        <w:rPr>
          <w:rFonts w:ascii="Times New Roman" w:hAnsi="Times New Roman" w:cs="Times"/>
          <w:color w:val="141413"/>
          <w:szCs w:val="20"/>
        </w:rPr>
        <w:t xml:space="preserve">We isolated </w:t>
      </w:r>
      <w:r w:rsidR="00EF72E2" w:rsidRPr="00B66950">
        <w:rPr>
          <w:rFonts w:ascii="Times New Roman" w:hAnsi="Times New Roman" w:cs="Times"/>
          <w:color w:val="141413"/>
          <w:szCs w:val="20"/>
        </w:rPr>
        <w:t xml:space="preserve">DNA from 0.5 g of frozen mineral soil using the </w:t>
      </w:r>
      <w:proofErr w:type="spellStart"/>
      <w:r w:rsidR="00EF72E2" w:rsidRPr="00B66950">
        <w:rPr>
          <w:rFonts w:ascii="Times New Roman" w:hAnsi="Times New Roman" w:cs="Times"/>
          <w:color w:val="141413"/>
          <w:szCs w:val="20"/>
        </w:rPr>
        <w:t>PowerSoil</w:t>
      </w:r>
      <w:proofErr w:type="spellEnd"/>
      <w:r w:rsidR="00EF72E2" w:rsidRPr="00B66950">
        <w:rPr>
          <w:rFonts w:ascii="Times New Roman" w:hAnsi="Times New Roman" w:cs="Times"/>
          <w:color w:val="141413"/>
          <w:szCs w:val="20"/>
        </w:rPr>
        <w:t xml:space="preserve"> DNA isolation kit (</w:t>
      </w:r>
      <w:proofErr w:type="spellStart"/>
      <w:r w:rsidR="00EF72E2" w:rsidRPr="00B66950">
        <w:rPr>
          <w:rFonts w:ascii="Times New Roman" w:hAnsi="Times New Roman" w:cs="Times"/>
          <w:color w:val="141413"/>
          <w:szCs w:val="20"/>
        </w:rPr>
        <w:t>MoBio</w:t>
      </w:r>
      <w:proofErr w:type="spellEnd"/>
      <w:r w:rsidR="00EF72E2" w:rsidRPr="00B66950">
        <w:rPr>
          <w:rFonts w:ascii="Times New Roman" w:hAnsi="Times New Roman" w:cs="Times"/>
          <w:color w:val="141413"/>
          <w:szCs w:val="20"/>
        </w:rPr>
        <w:t xml:space="preserve"> Laboratories, Carlsbad, CA USA) with an additional purification</w:t>
      </w:r>
      <w:r w:rsidR="00663687" w:rsidRPr="00B66950">
        <w:rPr>
          <w:rFonts w:ascii="Times New Roman" w:hAnsi="Times New Roman" w:cs="Times"/>
          <w:color w:val="141413"/>
          <w:szCs w:val="20"/>
        </w:rPr>
        <w:t xml:space="preserve"> ste</w:t>
      </w:r>
      <w:r w:rsidR="0035508D">
        <w:rPr>
          <w:rFonts w:ascii="Times New Roman" w:hAnsi="Times New Roman" w:cs="Times"/>
          <w:color w:val="141413"/>
          <w:szCs w:val="20"/>
        </w:rPr>
        <w:t>p via</w:t>
      </w:r>
      <w:r w:rsidR="00663687" w:rsidRPr="00B66950">
        <w:rPr>
          <w:rFonts w:ascii="Times New Roman" w:hAnsi="Times New Roman" w:cs="Times"/>
          <w:color w:val="141413"/>
          <w:szCs w:val="20"/>
        </w:rPr>
        <w:t xml:space="preserve"> ethanol precipitation.</w:t>
      </w:r>
      <w:r w:rsidR="00135CBC">
        <w:rPr>
          <w:rFonts w:ascii="Times New Roman" w:hAnsi="Times New Roman" w:cs="Times"/>
          <w:color w:val="141413"/>
          <w:szCs w:val="20"/>
        </w:rPr>
        <w:t xml:space="preserve"> </w:t>
      </w:r>
      <w:r w:rsidR="00A226B8">
        <w:rPr>
          <w:rFonts w:ascii="Times New Roman" w:hAnsi="Times New Roman" w:cs="Times"/>
          <w:color w:val="141413"/>
          <w:szCs w:val="20"/>
        </w:rPr>
        <w:t xml:space="preserve">All extractions were standardized to 5 ng DNA </w:t>
      </w:r>
      <w:r w:rsidR="00A226B8">
        <w:rPr>
          <w:rFonts w:ascii="Times New Roman" w:hAnsi="Times New Roman" w:cs="Times New Roman"/>
          <w:color w:val="141413"/>
          <w:szCs w:val="20"/>
        </w:rPr>
        <w:t>µ</w:t>
      </w:r>
      <w:r w:rsidR="00A226B8">
        <w:rPr>
          <w:rFonts w:ascii="Times New Roman" w:hAnsi="Times New Roman" w:cs="Times"/>
          <w:color w:val="141413"/>
          <w:szCs w:val="20"/>
        </w:rPr>
        <w:t>L</w:t>
      </w:r>
      <w:r w:rsidR="00A226B8" w:rsidRPr="00F053F5">
        <w:rPr>
          <w:rFonts w:ascii="Times New Roman" w:hAnsi="Times New Roman" w:cs="Times"/>
          <w:color w:val="141413"/>
          <w:szCs w:val="20"/>
          <w:vertAlign w:val="superscript"/>
        </w:rPr>
        <w:t>-1</w:t>
      </w:r>
      <w:r w:rsidR="00A226B8" w:rsidRPr="00A226B8">
        <w:rPr>
          <w:rFonts w:ascii="Times New Roman" w:hAnsi="Times New Roman" w:cs="Times"/>
          <w:color w:val="141413"/>
          <w:szCs w:val="20"/>
        </w:rPr>
        <w:t xml:space="preserve"> </w:t>
      </w:r>
      <w:r w:rsidR="00A226B8">
        <w:rPr>
          <w:rFonts w:ascii="Times New Roman" w:hAnsi="Times New Roman" w:cs="Times"/>
          <w:color w:val="141413"/>
          <w:szCs w:val="20"/>
        </w:rPr>
        <w:t>by dilution in Tris-EDTA buffer</w:t>
      </w:r>
      <w:r w:rsidR="00135CBC">
        <w:rPr>
          <w:rFonts w:ascii="Times New Roman" w:hAnsi="Times New Roman" w:cs="Times"/>
          <w:color w:val="141413"/>
          <w:szCs w:val="20"/>
        </w:rPr>
        <w:t>.</w:t>
      </w:r>
      <w:r w:rsidR="00663687" w:rsidRPr="00B66950">
        <w:rPr>
          <w:rFonts w:ascii="Times New Roman" w:hAnsi="Times New Roman" w:cs="Times"/>
          <w:color w:val="141413"/>
          <w:szCs w:val="20"/>
        </w:rPr>
        <w:t xml:space="preserve"> Gene copy number</w:t>
      </w:r>
      <w:r w:rsidR="00EF72E2" w:rsidRPr="00B66950">
        <w:rPr>
          <w:rFonts w:ascii="Times New Roman" w:hAnsi="Times New Roman" w:cs="Times"/>
          <w:color w:val="141413"/>
          <w:szCs w:val="20"/>
        </w:rPr>
        <w:t xml:space="preserve"> of archaeal and bacterial </w:t>
      </w:r>
      <w:proofErr w:type="spellStart"/>
      <w:r w:rsidR="00EF72E2" w:rsidRPr="00B66950">
        <w:rPr>
          <w:rFonts w:ascii="Times New Roman" w:hAnsi="Times New Roman" w:cs="Times"/>
          <w:i/>
          <w:color w:val="141413"/>
          <w:szCs w:val="20"/>
        </w:rPr>
        <w:t>amoA</w:t>
      </w:r>
      <w:proofErr w:type="spellEnd"/>
      <w:r w:rsidR="00EF72E2" w:rsidRPr="00B66950">
        <w:rPr>
          <w:rFonts w:ascii="Times New Roman" w:hAnsi="Times New Roman" w:cs="Times"/>
          <w:color w:val="141413"/>
          <w:szCs w:val="20"/>
        </w:rPr>
        <w:t xml:space="preserve"> </w:t>
      </w:r>
      <w:r w:rsidR="00663687" w:rsidRPr="00B66950">
        <w:rPr>
          <w:rFonts w:ascii="Times New Roman" w:hAnsi="Times New Roman" w:cs="Times"/>
          <w:color w:val="141413"/>
          <w:szCs w:val="20"/>
        </w:rPr>
        <w:t xml:space="preserve">per sample </w:t>
      </w:r>
      <w:r w:rsidR="00EF72E2" w:rsidRPr="00B66950">
        <w:rPr>
          <w:rFonts w:ascii="Times New Roman" w:hAnsi="Times New Roman" w:cs="Times"/>
          <w:color w:val="141413"/>
          <w:szCs w:val="20"/>
        </w:rPr>
        <w:t xml:space="preserve">were determined </w:t>
      </w:r>
      <w:r w:rsidR="003A32CB"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 DNA Engine </w:t>
      </w:r>
      <w:proofErr w:type="spellStart"/>
      <w:r w:rsidR="002179A8" w:rsidRPr="00B66950">
        <w:rPr>
          <w:rFonts w:ascii="Times New Roman" w:hAnsi="Times New Roman" w:cs="Times"/>
          <w:color w:val="141413"/>
          <w:szCs w:val="20"/>
        </w:rPr>
        <w:t>Opticon</w:t>
      </w:r>
      <w:proofErr w:type="spellEnd"/>
      <w:r w:rsidR="002179A8" w:rsidRPr="00B66950">
        <w:rPr>
          <w:rFonts w:ascii="Times New Roman" w:hAnsi="Times New Roman" w:cs="Times"/>
          <w:color w:val="141413"/>
          <w:szCs w:val="20"/>
        </w:rPr>
        <w:t xml:space="preserve"> Real-Time PCR system (Bio-Rad, Hercules, CA USA) by amplifying </w:t>
      </w:r>
      <w:r w:rsidR="0098534B">
        <w:rPr>
          <w:rFonts w:ascii="Times New Roman" w:hAnsi="Times New Roman" w:cs="Times"/>
          <w:color w:val="141413"/>
          <w:szCs w:val="20"/>
        </w:rPr>
        <w:t>a</w:t>
      </w:r>
      <w:r w:rsidR="002179A8" w:rsidRPr="00B66950">
        <w:rPr>
          <w:rFonts w:ascii="Times New Roman" w:hAnsi="Times New Roman" w:cs="Times"/>
          <w:color w:val="141413"/>
          <w:szCs w:val="20"/>
        </w:rPr>
        <w:t xml:space="preserve">rchaeal </w:t>
      </w:r>
      <w:proofErr w:type="spellStart"/>
      <w:r w:rsidR="002179A8" w:rsidRPr="00B66950">
        <w:rPr>
          <w:rFonts w:ascii="Times New Roman" w:hAnsi="Times New Roman" w:cs="Times"/>
          <w:i/>
          <w:color w:val="141413"/>
          <w:szCs w:val="20"/>
        </w:rPr>
        <w:t>amoA</w:t>
      </w:r>
      <w:proofErr w:type="spellEnd"/>
      <w:r w:rsidR="00D06178" w:rsidRPr="00B66950">
        <w:rPr>
          <w:rFonts w:ascii="Times New Roman" w:hAnsi="Times New Roman" w:cs="Times"/>
          <w:color w:val="141413"/>
          <w:szCs w:val="20"/>
        </w:rPr>
        <w:t xml:space="preserve"> with</w:t>
      </w:r>
      <w:r w:rsidR="002179A8" w:rsidRPr="00B66950">
        <w:rPr>
          <w:rFonts w:ascii="Times New Roman" w:hAnsi="Times New Roman" w:cs="Times"/>
          <w:color w:val="141413"/>
          <w:szCs w:val="20"/>
        </w:rPr>
        <w:t xml:space="preserve"> Arch-</w:t>
      </w:r>
      <w:proofErr w:type="spellStart"/>
      <w:r w:rsidR="002179A8" w:rsidRPr="00B66950">
        <w:rPr>
          <w:rFonts w:ascii="Times New Roman" w:hAnsi="Times New Roman" w:cs="Times"/>
          <w:color w:val="141413"/>
          <w:szCs w:val="20"/>
        </w:rPr>
        <w:t>amoAF</w:t>
      </w:r>
      <w:proofErr w:type="spellEnd"/>
      <w:r w:rsidR="002179A8" w:rsidRPr="00B66950">
        <w:rPr>
          <w:rFonts w:ascii="Times New Roman" w:hAnsi="Times New Roman" w:cs="Times"/>
          <w:color w:val="141413"/>
          <w:szCs w:val="20"/>
        </w:rPr>
        <w:t xml:space="preserve"> and Arch-</w:t>
      </w:r>
      <w:proofErr w:type="spellStart"/>
      <w:r w:rsidR="002179A8" w:rsidRPr="00B66950">
        <w:rPr>
          <w:rFonts w:ascii="Times New Roman" w:hAnsi="Times New Roman" w:cs="Times"/>
          <w:color w:val="141413"/>
          <w:szCs w:val="20"/>
        </w:rPr>
        <w:t>amoAR</w:t>
      </w:r>
      <w:proofErr w:type="spellEnd"/>
      <w:r w:rsidR="002179A8" w:rsidRPr="00B66950">
        <w:rPr>
          <w:rFonts w:ascii="Times New Roman" w:hAnsi="Times New Roman" w:cs="Times"/>
          <w:color w:val="141413"/>
          <w:szCs w:val="20"/>
        </w:rPr>
        <w:t xml:space="preserve"> primers </w:t>
      </w:r>
      <w:r w:rsidR="007D0DF3" w:rsidRPr="00B66950">
        <w:rPr>
          <w:rFonts w:ascii="Times New Roman" w:hAnsi="Times New Roman" w:cs="Times"/>
          <w:color w:val="141413"/>
          <w:szCs w:val="20"/>
        </w:rPr>
        <w:fldChar w:fldCharType="begin"/>
      </w:r>
      <w:r w:rsidR="002B1473">
        <w:rPr>
          <w:rFonts w:ascii="Times New Roman" w:hAnsi="Times New Roman" w:cs="Times"/>
          <w:color w:val="141413"/>
          <w:szCs w:val="20"/>
        </w:rPr>
        <w:instrText xml:space="preserve"> ADDIN PAPERS2_CITATIONS &lt;citation&gt;&lt;uuid&gt;E076F72F-A1A2-4851-93E4-3EE5E5099043&lt;/uuid&gt;&lt;priority&gt;14&lt;/priority&gt;&lt;publications&gt;&lt;publication&gt;&lt;uuid&gt;CA01310B-4EA3-4058-838D-35D3FF8F3F37&lt;/uuid&gt;&lt;volume&gt;102&lt;/volume&gt;&lt;doi&gt;10.1073/pnas.0506625102&lt;/doi&gt;&lt;startpage&gt;14683&lt;/startpage&gt;&lt;publication_date&gt;99200510111200000000222000&lt;/publication_date&gt;&lt;url&gt;http://eutils.ncbi.nlm.nih.gov/entrez/eutils/elink.fcgi?dbfrom=pubmed&amp;amp;id=16186488&amp;amp;retmode=ref&amp;amp;cmd=prlinks&lt;/url&gt;&lt;type&gt;400&lt;/type&gt;&lt;title&gt;Ubiquity and diversity of ammonia-oxidizing archaea in water columns and sediments of the ocean.&lt;/title&gt;&lt;location&gt;&amp;lt;!DOCTYPE html&amp;gt;</w:instrText>
      </w:r>
    </w:p>
    <w:p w14:paraId="1FA2032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&amp;lt;html lang=en&amp;gt;</w:instrText>
      </w:r>
    </w:p>
    <w:p w14:paraId="255F3434"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charset=utf-8&amp;gt;</w:instrText>
      </w:r>
    </w:p>
    <w:p w14:paraId="5062643D"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&amp;lt;meta name=viewport content="initial-scale=1, minimum-scale=1, width=device-width"&amp;gt;</w:instrText>
      </w:r>
    </w:p>
    <w:p w14:paraId="69AC5E96"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&amp;lt;title&amp;gt;Error 404 (Not Found)!!1&amp;lt;/title&amp;gt;</w:instrText>
      </w:r>
    </w:p>
    <w:p w14:paraId="14B585F3"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12E06C82"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6AF77AA"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&amp;lt;/style&amp;gt;</w:instrText>
      </w:r>
    </w:p>
    <w:p w14:paraId="548E96B0"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&amp;lt;a href=//www.google.com/&amp;gt;&amp;lt;span id=logo aria-label=Google&amp;gt;&amp;lt;/span&amp;gt;&amp;lt;/a&amp;gt;</w:instrText>
      </w:r>
    </w:p>
    <w:p w14:paraId="7D37C749"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&amp;lt;p&amp;gt;&amp;lt;b&amp;gt;404.&amp;lt;/b&amp;gt; &amp;lt;ins&amp;gt;That’s an error.&amp;lt;/ins&amp;gt;</w:instrText>
      </w:r>
    </w:p>
    <w:p w14:paraId="5FE52431" w14:textId="77777777" w:rsidR="002B1473" w:rsidRDefault="002B1473" w:rsidP="002179A8">
      <w:pPr>
        <w:spacing w:line="480" w:lineRule="auto"/>
        <w:rPr>
          <w:rFonts w:ascii="Times New Roman" w:hAnsi="Times New Roman" w:cs="Times"/>
          <w:color w:val="141413"/>
          <w:szCs w:val="20"/>
        </w:rPr>
      </w:pPr>
      <w:r>
        <w:rPr>
          <w:rFonts w:ascii="Times New Roman" w:hAnsi="Times New Roman" w:cs="Times"/>
          <w:color w:val="141413"/>
          <w:szCs w:val="20"/>
        </w:rPr>
        <w:instrText xml:space="preserve">  &amp;lt;p&amp;gt;The requested URL &amp;lt;code&amp;gt;/maps/geo&amp;lt;/code&amp;gt; was not found on this server.  &amp;lt;ins&amp;gt;That’s all we know.&amp;lt;/ins&amp;gt;</w:instrText>
      </w:r>
    </w:p>
    <w:p w14:paraId="2504EC85" w14:textId="15A4AC23" w:rsidR="00686C69" w:rsidRPr="00B66950" w:rsidRDefault="002B1473">
      <w:pPr>
        <w:spacing w:line="480" w:lineRule="auto"/>
        <w:rPr>
          <w:rFonts w:ascii="Times New Roman" w:hAnsi="Times New Roman" w:cs="Times"/>
          <w:color w:val="141413"/>
          <w:szCs w:val="20"/>
        </w:rPr>
      </w:pPr>
      <w:r>
        <w:rPr>
          <w:rFonts w:ascii="Times New Roman" w:hAnsi="Times New Roman" w:cs="Times"/>
          <w:color w:val="141413"/>
          <w:szCs w:val="20"/>
        </w:rPr>
        <w:instrText>&lt;/location&gt;&lt;institution&gt;Department of Geological and Environmental Sciences, Stanford University, Stanford, CA 94305, USA. caf@stanford.edu&lt;/institution&gt;&lt;number&gt;41&lt;/number&gt;&lt;subtype&gt;400&lt;/subtype&gt;&lt;endpage&gt;14688&lt;/endpage&gt;&lt;bundle&gt;&lt;publication&gt;&lt;publisher&gt;National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Christopher&lt;/firstName&gt;&lt;middleNames&gt;A&lt;/middleNames&gt;&lt;lastName&gt;Francis&lt;/lastName&gt;&lt;/author&gt;&lt;author&gt;&lt;firstName&gt;Kathryn&lt;/firstName&gt;&lt;middleNames&gt;J&lt;/middleNames&gt;&lt;lastName&gt;Roberts&lt;/lastName&gt;&lt;/author&gt;&lt;author&gt;&lt;firstName&gt;J&lt;/firstName&gt;&lt;middleNames&gt;Michael&lt;/middleNames&gt;&lt;lastName&gt;Beman&lt;/lastName&gt;&lt;/author&gt;&lt;author&gt;&lt;firstName&gt;Alyson&lt;/firstName&gt;&lt;middleNames&gt;E&lt;/middleNames&gt;&lt;lastName&gt;Santoro&lt;/lastName&gt;&lt;/author&gt;&lt;author&gt;&lt;firstName&gt;Brian&lt;/firstName&gt;&lt;middleNames&gt;B&lt;/middleNames&gt;&lt;lastName&gt;Oakley&lt;/lastName&gt;&lt;/author&gt;&lt;/authors&gt;&lt;/publication&gt;&lt;/publications&gt;&lt;cites&gt;&lt;/cites&gt;&lt;/citation&gt;</w:instrText>
      </w:r>
      <w:r w:rsidR="007D0DF3" w:rsidRPr="00B66950">
        <w:rPr>
          <w:rFonts w:ascii="Times New Roman" w:hAnsi="Times New Roman" w:cs="Times"/>
          <w:color w:val="141413"/>
          <w:szCs w:val="20"/>
        </w:rPr>
        <w:fldChar w:fldCharType="separate"/>
      </w:r>
      <w:r w:rsidR="0043354F">
        <w:rPr>
          <w:rFonts w:ascii="Times New Roman" w:hAnsi="Times New Roman" w:cs="Times New Roman"/>
        </w:rPr>
        <w:t>(Francis et al. 2005)</w:t>
      </w:r>
      <w:r w:rsidR="007D0DF3" w:rsidRPr="00B66950">
        <w:rPr>
          <w:rFonts w:ascii="Times New Roman" w:hAnsi="Times New Roman" w:cs="Times"/>
          <w:color w:val="141413"/>
          <w:szCs w:val="20"/>
        </w:rPr>
        <w:fldChar w:fldCharType="end"/>
      </w:r>
      <w:r w:rsidR="002179A8" w:rsidRPr="00B66950">
        <w:rPr>
          <w:rFonts w:ascii="Times New Roman" w:hAnsi="Times New Roman" w:cs="Times"/>
          <w:color w:val="141413"/>
          <w:szCs w:val="20"/>
        </w:rPr>
        <w:t xml:space="preserve"> and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w:t>
      </w:r>
      <w:r w:rsidR="00D06178" w:rsidRPr="00B66950">
        <w:rPr>
          <w:rFonts w:ascii="Times New Roman" w:hAnsi="Times New Roman" w:cs="Times"/>
          <w:color w:val="141413"/>
          <w:szCs w:val="20"/>
        </w:rPr>
        <w:t>with</w:t>
      </w:r>
      <w:r w:rsidR="002179A8" w:rsidRPr="00B66950">
        <w:rPr>
          <w:rFonts w:ascii="Times New Roman" w:hAnsi="Times New Roman" w:cs="Times"/>
          <w:color w:val="141413"/>
          <w:szCs w:val="20"/>
        </w:rPr>
        <w:t xml:space="preserve"> amoA1F and amoA2R primers</w:t>
      </w:r>
      <w:r w:rsidR="002C427C">
        <w:rPr>
          <w:rFonts w:ascii="Times New Roman" w:hAnsi="Times New Roman" w:cs="Times"/>
          <w:color w:val="141413"/>
          <w:szCs w:val="20"/>
        </w:rPr>
        <w:t xml:space="preserve"> </w:t>
      </w:r>
      <w:r w:rsidR="002C427C">
        <w:rPr>
          <w:rFonts w:ascii="Times New Roman" w:hAnsi="Times New Roman" w:cs="Times"/>
          <w:color w:val="141413"/>
          <w:szCs w:val="20"/>
        </w:rPr>
        <w:fldChar w:fldCharType="begin"/>
      </w:r>
      <w:r w:rsidR="00CB0CFC">
        <w:rPr>
          <w:rFonts w:ascii="Times New Roman" w:hAnsi="Times New Roman" w:cs="Times"/>
          <w:color w:val="141413"/>
          <w:szCs w:val="20"/>
        </w:rPr>
        <w:instrText xml:space="preserve"> ADDIN ZOTERO_ITEM CSL_CITATION {"citationID":"uo7E6iYD","properties":{"formattedCitation":"(Rotthauwe et al. 1997)","plainCitation":"(Rotthauwe et al. 1997)","noteIndex":0},"citationItems":[{"id":334,"uris":["http://zotero.org/users/2587073/items/G89SAP3F"],"uri":["http://zotero.org/users/2587073/items/G89SAP3F"],"itemData":{"id":334,"type":"article-journal","title":"The ammonia monooxygenase structural gene amoA as a functional marker: molecular fine-scale analysis of natural ammonia-oxidizing populations.","container-title":"Applied and environmental microbiology","page":"4704–4712","volume":"63","issue":"12","source":"Google Scholar","title-short":"The ammonia monooxygenase structural gene amoA as a functional marker","author":[{"family":"Rotthauwe","given":"Jan-Henrich"},{"family":"Witzel","given":"Karl-Paul"},{"family":"Liesack","given":"Werner"}],"issued":{"date-parts":[["1997"]]}}}],"schema":"https://github.com/citation-style-language/schema/raw/master/csl-citation.json"}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(Rotthauwe et al. 1997)</w:t>
      </w:r>
      <w:r w:rsidR="002C427C">
        <w:rPr>
          <w:rFonts w:ascii="Times New Roman" w:hAnsi="Times New Roman" w:cs="Times"/>
          <w:color w:val="141413"/>
          <w:szCs w:val="20"/>
        </w:rPr>
        <w:fldChar w:fldCharType="end"/>
      </w:r>
      <w:r w:rsidR="003A32CB" w:rsidRPr="00B66950">
        <w:rPr>
          <w:rFonts w:ascii="Times New Roman" w:hAnsi="Times New Roman" w:cs="Times"/>
          <w:color w:val="141413"/>
          <w:szCs w:val="20"/>
        </w:rPr>
        <w:t xml:space="preserve">. </w:t>
      </w:r>
      <w:r w:rsidR="00D714AE">
        <w:rPr>
          <w:rFonts w:ascii="Times New Roman" w:hAnsi="Times New Roman" w:cs="Times"/>
          <w:color w:val="141413"/>
          <w:szCs w:val="20"/>
        </w:rPr>
        <w:t>Samples were run in</w:t>
      </w:r>
      <w:r w:rsidR="00135CBC">
        <w:rPr>
          <w:rFonts w:ascii="Times New Roman" w:hAnsi="Times New Roman" w:cs="Times"/>
          <w:color w:val="141413"/>
          <w:szCs w:val="20"/>
        </w:rPr>
        <w:t xml:space="preserve"> duplicate, with duplicate runs per sample averaged to yield final gene copy numbers. </w:t>
      </w:r>
      <w:r w:rsidR="003A32CB" w:rsidRPr="00B66950">
        <w:rPr>
          <w:rFonts w:ascii="Times New Roman" w:hAnsi="Times New Roman" w:cs="Times"/>
          <w:color w:val="141413"/>
          <w:szCs w:val="20"/>
        </w:rPr>
        <w:t>S</w:t>
      </w:r>
      <w:r w:rsidR="002179A8" w:rsidRPr="00B66950">
        <w:rPr>
          <w:rFonts w:ascii="Times New Roman" w:hAnsi="Times New Roman" w:cs="Times"/>
          <w:color w:val="141413"/>
          <w:szCs w:val="20"/>
        </w:rPr>
        <w:t>tand</w:t>
      </w:r>
      <w:r w:rsidR="003A32CB" w:rsidRPr="00B66950">
        <w:rPr>
          <w:rFonts w:ascii="Times New Roman" w:hAnsi="Times New Roman" w:cs="Times"/>
          <w:color w:val="141413"/>
          <w:szCs w:val="20"/>
        </w:rPr>
        <w:t xml:space="preserve">ard curves of known </w:t>
      </w:r>
      <w:r w:rsidR="0098534B">
        <w:rPr>
          <w:rFonts w:ascii="Times New Roman" w:hAnsi="Times New Roman" w:cs="Times"/>
          <w:color w:val="141413"/>
          <w:szCs w:val="20"/>
        </w:rPr>
        <w:t>a</w:t>
      </w:r>
      <w:r w:rsidR="003A32CB" w:rsidRPr="00B66950">
        <w:rPr>
          <w:rFonts w:ascii="Times New Roman" w:hAnsi="Times New Roman" w:cs="Times"/>
          <w:color w:val="141413"/>
          <w:szCs w:val="20"/>
        </w:rPr>
        <w:t>rchaeal or</w:t>
      </w:r>
      <w:r w:rsidR="002179A8" w:rsidRPr="00B66950">
        <w:rPr>
          <w:rFonts w:ascii="Times New Roman" w:hAnsi="Times New Roman" w:cs="Times"/>
          <w:color w:val="141413"/>
          <w:szCs w:val="20"/>
        </w:rPr>
        <w:t xml:space="preserve"> </w:t>
      </w:r>
      <w:r w:rsidR="0098534B">
        <w:rPr>
          <w:rFonts w:ascii="Times New Roman" w:hAnsi="Times New Roman" w:cs="Times"/>
          <w:color w:val="141413"/>
          <w:szCs w:val="20"/>
        </w:rPr>
        <w:t>b</w:t>
      </w:r>
      <w:r w:rsidR="002179A8" w:rsidRPr="00B66950">
        <w:rPr>
          <w:rFonts w:ascii="Times New Roman" w:hAnsi="Times New Roman" w:cs="Times"/>
          <w:color w:val="141413"/>
          <w:szCs w:val="20"/>
        </w:rPr>
        <w:t xml:space="preserve">acterial </w:t>
      </w:r>
      <w:proofErr w:type="spellStart"/>
      <w:r w:rsidR="002179A8" w:rsidRPr="00B66950">
        <w:rPr>
          <w:rFonts w:ascii="Times New Roman" w:hAnsi="Times New Roman" w:cs="Times"/>
          <w:i/>
          <w:color w:val="141413"/>
          <w:szCs w:val="20"/>
        </w:rPr>
        <w:t>amoA</w:t>
      </w:r>
      <w:proofErr w:type="spellEnd"/>
      <w:r w:rsidR="002179A8" w:rsidRPr="00B66950">
        <w:rPr>
          <w:rFonts w:ascii="Times New Roman" w:hAnsi="Times New Roman" w:cs="Times"/>
          <w:color w:val="141413"/>
          <w:szCs w:val="20"/>
        </w:rPr>
        <w:t xml:space="preserve"> concentrations </w:t>
      </w:r>
      <w:r w:rsidR="002C427C">
        <w:rPr>
          <w:rFonts w:ascii="Times New Roman" w:hAnsi="Times New Roman" w:cs="Times"/>
          <w:color w:val="141413"/>
          <w:szCs w:val="20"/>
        </w:rPr>
        <w:fldChar w:fldCharType="begin"/>
      </w:r>
      <w:r w:rsidR="002C427C">
        <w:rPr>
          <w:rFonts w:ascii="Times New Roman" w:hAnsi="Times New Roman" w:cs="Times"/>
          <w:color w:val="141413"/>
          <w:szCs w:val="20"/>
        </w:rPr>
        <w:instrText xml:space="preserve"> ADDIN ZOTERO_ITEM CSL_CITATION {"citationID":"dvNoXBxY","properties":{"formattedCitation":"(Adair and Schwartz 2008)","plainCitation":"(Adair and Schwartz 2008)","noteIndex":0},"citationItems":[{"id":597,"uris":["http://zotero.org/users/2587073/items/THAR9C3J"],"uri":["http://zotero.org/users/2587073/items/THAR9C3J"],"itemData":{"id":597,"type":"article-journal","title":"Evidence that Ammonia-Oxidizing Archaea are More Abundant than Ammonia-Oxidizing Bacteria in Semiarid Soils of Northern Arizona, USA","container-title":"Microbial Ecology","page":"420-426","volume":"56","issue":"3","source":"CrossRef","DOI":"10.1007/s00248-007-9360-9","ISSN":"0095-3628, 1432-184X","language":"en","author":[{"family":"Adair","given":"Karen L."},{"family":"Schwartz","given":"Egbert"}],"issued":{"date-parts":[["2008",10]]}}}],"schema":"https://github.com/citation-style-language/schema/raw/master/csl-citation.json"} </w:instrText>
      </w:r>
      <w:r w:rsidR="002C427C">
        <w:rPr>
          <w:rFonts w:ascii="Times New Roman" w:hAnsi="Times New Roman" w:cs="Times"/>
          <w:color w:val="141413"/>
          <w:szCs w:val="20"/>
        </w:rPr>
        <w:fldChar w:fldCharType="separate"/>
      </w:r>
      <w:r w:rsidR="002C427C">
        <w:rPr>
          <w:rFonts w:ascii="Times New Roman" w:hAnsi="Times New Roman" w:cs="Times"/>
          <w:noProof/>
          <w:color w:val="141413"/>
          <w:szCs w:val="20"/>
        </w:rPr>
        <w:t>(Adair and Schwartz 2008)</w:t>
      </w:r>
      <w:r w:rsidR="002C427C">
        <w:rPr>
          <w:rFonts w:ascii="Times New Roman" w:hAnsi="Times New Roman" w:cs="Times"/>
          <w:color w:val="141413"/>
          <w:szCs w:val="20"/>
        </w:rPr>
        <w:fldChar w:fldCharType="end"/>
      </w:r>
      <w:r w:rsidR="002C427C">
        <w:rPr>
          <w:rFonts w:ascii="Times New Roman" w:hAnsi="Times New Roman" w:cs="Times"/>
          <w:color w:val="141413"/>
          <w:szCs w:val="20"/>
        </w:rPr>
        <w:t xml:space="preserve"> </w:t>
      </w:r>
      <w:r w:rsidR="003A32CB" w:rsidRPr="00B66950">
        <w:rPr>
          <w:rFonts w:ascii="Times New Roman" w:hAnsi="Times New Roman" w:cs="Times"/>
          <w:color w:val="141413"/>
          <w:szCs w:val="20"/>
        </w:rPr>
        <w:t xml:space="preserve">were included in each qPCR run and purity of PCR product was verified with melting curves. </w:t>
      </w:r>
      <w:r w:rsidR="00135CBC">
        <w:rPr>
          <w:rFonts w:ascii="Times New Roman" w:hAnsi="Times New Roman" w:cs="Times"/>
          <w:color w:val="141413"/>
          <w:szCs w:val="20"/>
        </w:rPr>
        <w:t xml:space="preserve">Amplification efficiency for both archaeal and bacterial </w:t>
      </w:r>
      <w:proofErr w:type="spellStart"/>
      <w:r w:rsidR="00135CBC" w:rsidRPr="00F053F5">
        <w:rPr>
          <w:rFonts w:ascii="Times New Roman" w:hAnsi="Times New Roman" w:cs="Times"/>
          <w:i/>
          <w:color w:val="141413"/>
          <w:szCs w:val="20"/>
        </w:rPr>
        <w:t>amoA</w:t>
      </w:r>
      <w:proofErr w:type="spellEnd"/>
      <w:r w:rsidR="00135CBC">
        <w:rPr>
          <w:rFonts w:ascii="Times New Roman" w:hAnsi="Times New Roman" w:cs="Times"/>
          <w:color w:val="141413"/>
          <w:szCs w:val="20"/>
        </w:rPr>
        <w:t xml:space="preserve"> primer sets was ~85%</w:t>
      </w:r>
      <w:r w:rsidR="00A226B8">
        <w:rPr>
          <w:rFonts w:ascii="Times New Roman" w:hAnsi="Times New Roman" w:cs="Times"/>
          <w:color w:val="141413"/>
          <w:szCs w:val="20"/>
        </w:rPr>
        <w:t>.</w:t>
      </w:r>
      <w:r w:rsidR="00815C44">
        <w:rPr>
          <w:rFonts w:ascii="Times New Roman" w:hAnsi="Times New Roman" w:cs="Times"/>
          <w:color w:val="141413"/>
          <w:szCs w:val="20"/>
        </w:rPr>
        <w:t xml:space="preserve"> </w:t>
      </w:r>
      <w:r w:rsidR="00BA33A3">
        <w:rPr>
          <w:rFonts w:ascii="Times New Roman" w:hAnsi="Times New Roman" w:cs="Times"/>
          <w:color w:val="141413"/>
          <w:szCs w:val="20"/>
        </w:rPr>
        <w:t xml:space="preserve">Although less than ideal, </w:t>
      </w:r>
      <w:r w:rsidR="00BA33A3">
        <w:rPr>
          <w:rFonts w:ascii="Times New Roman" w:hAnsi="Times New Roman" w:cs="Times"/>
          <w:color w:val="141413"/>
          <w:szCs w:val="20"/>
        </w:rPr>
        <w:t xml:space="preserve">this should not affect our conclusions </w:t>
      </w:r>
      <w:r w:rsidR="00BA33A3" w:rsidRPr="00E351E8">
        <w:rPr>
          <w:rFonts w:ascii="Times New Roman" w:hAnsi="Times New Roman" w:cs="Times New Roman"/>
          <w:iCs/>
          <w:color w:val="222222"/>
          <w:shd w:val="clear" w:color="auto" w:fill="FFFFFF"/>
        </w:rPr>
        <w:t xml:space="preserve">because </w:t>
      </w:r>
      <w:r w:rsidR="00BA33A3">
        <w:rPr>
          <w:rFonts w:ascii="Times New Roman" w:hAnsi="Times New Roman" w:cs="Times New Roman"/>
          <w:iCs/>
          <w:color w:val="222222"/>
          <w:shd w:val="clear" w:color="auto" w:fill="FFFFFF"/>
        </w:rPr>
        <w:t xml:space="preserve">the efficiencies were similar </w:t>
      </w:r>
      <w:r w:rsidR="00A55ECE">
        <w:rPr>
          <w:rFonts w:ascii="Times New Roman" w:hAnsi="Times New Roman" w:cs="Times New Roman"/>
          <w:iCs/>
          <w:color w:val="222222"/>
          <w:shd w:val="clear" w:color="auto" w:fill="FFFFFF"/>
        </w:rPr>
        <w:t xml:space="preserve">for AOA and AOB, </w:t>
      </w:r>
      <w:r w:rsidR="00BA33A3">
        <w:rPr>
          <w:rFonts w:ascii="Times New Roman" w:hAnsi="Times New Roman" w:cs="Times New Roman"/>
          <w:iCs/>
          <w:color w:val="222222"/>
          <w:shd w:val="clear" w:color="auto" w:fill="FFFFFF"/>
        </w:rPr>
        <w:t xml:space="preserve">and </w:t>
      </w:r>
      <w:r w:rsidR="00BA33A3" w:rsidRPr="00E351E8">
        <w:rPr>
          <w:rFonts w:ascii="Times New Roman" w:hAnsi="Times New Roman" w:cs="Times New Roman"/>
          <w:iCs/>
          <w:color w:val="222222"/>
          <w:shd w:val="clear" w:color="auto" w:fill="FFFFFF"/>
        </w:rPr>
        <w:t xml:space="preserve">we </w:t>
      </w:r>
      <w:r w:rsidR="00BA33A3">
        <w:rPr>
          <w:rFonts w:ascii="Times New Roman" w:hAnsi="Times New Roman" w:cs="Times New Roman"/>
          <w:iCs/>
          <w:color w:val="222222"/>
          <w:shd w:val="clear" w:color="auto" w:fill="FFFFFF"/>
        </w:rPr>
        <w:t>we</w:t>
      </w:r>
      <w:r w:rsidR="00BA33A3" w:rsidRPr="00E351E8">
        <w:rPr>
          <w:rFonts w:ascii="Times New Roman" w:hAnsi="Times New Roman" w:cs="Times New Roman"/>
          <w:iCs/>
          <w:color w:val="222222"/>
          <w:shd w:val="clear" w:color="auto" w:fill="FFFFFF"/>
        </w:rPr>
        <w:t>re most interested in comparing the relative responses of these two groups of microorganisms</w:t>
      </w:r>
      <w:r w:rsidR="00BA33A3">
        <w:rPr>
          <w:rFonts w:ascii="Times New Roman" w:hAnsi="Times New Roman" w:cs="Times New Roman"/>
          <w:iCs/>
          <w:color w:val="222222"/>
          <w:shd w:val="clear" w:color="auto" w:fill="FFFFFF"/>
        </w:rPr>
        <w:t xml:space="preserve">. </w:t>
      </w:r>
    </w:p>
    <w:p w14:paraId="48F282CE" w14:textId="77777777" w:rsidR="003A32CB" w:rsidRPr="00B66950" w:rsidRDefault="006043D8" w:rsidP="00D05FB6">
      <w:pPr>
        <w:spacing w:line="480" w:lineRule="auto"/>
        <w:outlineLvl w:val="0"/>
        <w:rPr>
          <w:rFonts w:ascii="Times New Roman" w:hAnsi="Times New Roman"/>
          <w:i/>
        </w:rPr>
      </w:pPr>
      <w:r w:rsidRPr="00B66950">
        <w:rPr>
          <w:rFonts w:ascii="Times New Roman" w:hAnsi="Times New Roman"/>
          <w:i/>
        </w:rPr>
        <w:t>Data analysis</w:t>
      </w:r>
    </w:p>
    <w:p w14:paraId="1A910689" w14:textId="38590214" w:rsidR="00941AB5" w:rsidRPr="00B66950" w:rsidRDefault="003A32CB" w:rsidP="0033380A">
      <w:pPr>
        <w:spacing w:line="480" w:lineRule="auto"/>
        <w:ind w:firstLine="720"/>
        <w:rPr>
          <w:rFonts w:ascii="Times New Roman" w:hAnsi="Times New Roman"/>
        </w:rPr>
      </w:pPr>
      <w:r w:rsidRPr="00B66950">
        <w:rPr>
          <w:rFonts w:ascii="Times New Roman" w:hAnsi="Times New Roman"/>
        </w:rPr>
        <w:t xml:space="preserve">We used ordinary least-squares regression to </w:t>
      </w:r>
      <w:r w:rsidR="000F6CB9" w:rsidRPr="00B66950">
        <w:rPr>
          <w:rFonts w:ascii="Times New Roman" w:hAnsi="Times New Roman"/>
        </w:rPr>
        <w:t xml:space="preserve">determine whether </w:t>
      </w:r>
      <w:r w:rsidR="00A94E8E">
        <w:rPr>
          <w:rFonts w:ascii="Times New Roman" w:hAnsi="Times New Roman"/>
        </w:rPr>
        <w:t xml:space="preserve">stand-level </w:t>
      </w:r>
      <w:r w:rsidR="000F6CB9" w:rsidRPr="00B66950">
        <w:rPr>
          <w:rFonts w:ascii="Times New Roman" w:hAnsi="Times New Roman"/>
        </w:rPr>
        <w:t xml:space="preserve">potential nitrification, archaeal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or bacterial </w:t>
      </w:r>
      <w:proofErr w:type="spellStart"/>
      <w:r w:rsidR="000F6CB9" w:rsidRPr="00B66950">
        <w:rPr>
          <w:rFonts w:ascii="Times New Roman" w:hAnsi="Times New Roman"/>
          <w:i/>
        </w:rPr>
        <w:t>amoA</w:t>
      </w:r>
      <w:proofErr w:type="spellEnd"/>
      <w:r w:rsidR="000F6CB9" w:rsidRPr="00B66950">
        <w:rPr>
          <w:rFonts w:ascii="Times New Roman" w:hAnsi="Times New Roman"/>
        </w:rPr>
        <w:t xml:space="preserve"> varied significantly as function of </w:t>
      </w:r>
      <w:r w:rsidR="00A94E8E">
        <w:rPr>
          <w:rFonts w:ascii="Times New Roman" w:hAnsi="Times New Roman"/>
        </w:rPr>
        <w:t>stand-level estimates of</w:t>
      </w:r>
      <w:r w:rsidR="00B46FBC">
        <w:rPr>
          <w:rFonts w:ascii="Times New Roman" w:hAnsi="Times New Roman"/>
        </w:rPr>
        <w:t xml:space="preserve"> </w:t>
      </w:r>
      <w:r w:rsidR="000F6CB9" w:rsidRPr="00B66950">
        <w:rPr>
          <w:rFonts w:ascii="Times New Roman" w:hAnsi="Times New Roman"/>
        </w:rPr>
        <w:t xml:space="preserve">foliar </w:t>
      </w:r>
      <w:r w:rsidR="000F6CB9" w:rsidRPr="001759D3">
        <w:rPr>
          <w:rFonts w:ascii="Times New Roman" w:hAnsi="Times New Roman"/>
        </w:rPr>
        <w:t xml:space="preserve">CT concentrations. </w:t>
      </w:r>
      <w:r w:rsidR="00941AB5" w:rsidRPr="001759D3">
        <w:rPr>
          <w:rFonts w:ascii="Times New Roman" w:hAnsi="Times New Roman"/>
        </w:rPr>
        <w:t xml:space="preserve">We also used ordinary least-squares regression to examine </w:t>
      </w:r>
      <w:r w:rsidR="006D5CA1" w:rsidRPr="001759D3">
        <w:rPr>
          <w:rFonts w:ascii="Times New Roman" w:hAnsi="Times New Roman"/>
        </w:rPr>
        <w:t xml:space="preserve">whether other soil and foliar characteristics were significant predictors of variation in </w:t>
      </w:r>
      <w:r w:rsidR="008361EA">
        <w:rPr>
          <w:rFonts w:ascii="Times New Roman" w:hAnsi="Times New Roman"/>
        </w:rPr>
        <w:t xml:space="preserve">nitrification </w:t>
      </w:r>
      <w:r w:rsidR="006D5CA1" w:rsidRPr="001759D3">
        <w:rPr>
          <w:rFonts w:ascii="Times New Roman" w:hAnsi="Times New Roman"/>
        </w:rPr>
        <w:t xml:space="preserve">potential, archaeal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or bacterial </w:t>
      </w:r>
      <w:proofErr w:type="spellStart"/>
      <w:r w:rsidR="006D5CA1" w:rsidRPr="001759D3">
        <w:rPr>
          <w:rFonts w:ascii="Times New Roman" w:hAnsi="Times New Roman"/>
          <w:i/>
        </w:rPr>
        <w:t>amoA</w:t>
      </w:r>
      <w:proofErr w:type="spellEnd"/>
      <w:r w:rsidR="006D5CA1" w:rsidRPr="001759D3">
        <w:rPr>
          <w:rFonts w:ascii="Times New Roman" w:hAnsi="Times New Roman"/>
        </w:rPr>
        <w:t xml:space="preserve">. </w:t>
      </w:r>
      <w:r w:rsidR="000F6CB9" w:rsidRPr="001759D3">
        <w:rPr>
          <w:rFonts w:ascii="Times New Roman" w:hAnsi="Times New Roman"/>
        </w:rPr>
        <w:t>Our experimental unit for these analys</w:t>
      </w:r>
      <w:r w:rsidR="00BA6147" w:rsidRPr="001759D3">
        <w:rPr>
          <w:rFonts w:ascii="Times New Roman" w:hAnsi="Times New Roman"/>
        </w:rPr>
        <w:t xml:space="preserve">es was the </w:t>
      </w:r>
      <w:r w:rsidR="009937AF">
        <w:rPr>
          <w:rFonts w:ascii="Times New Roman" w:hAnsi="Times New Roman"/>
        </w:rPr>
        <w:t xml:space="preserve">forest </w:t>
      </w:r>
      <w:r w:rsidR="00BA6147" w:rsidRPr="001759D3">
        <w:rPr>
          <w:rFonts w:ascii="Times New Roman" w:hAnsi="Times New Roman"/>
        </w:rPr>
        <w:t xml:space="preserve">stand </w:t>
      </w:r>
      <w:r w:rsidR="00822920" w:rsidRPr="001759D3">
        <w:rPr>
          <w:rFonts w:ascii="Times New Roman" w:hAnsi="Times New Roman"/>
        </w:rPr>
        <w:t xml:space="preserve">because tying the influence of a particular tree to an individual soil sample was not feasible, especially in hybrid zone stands. </w:t>
      </w:r>
      <w:r w:rsidR="0041385D">
        <w:rPr>
          <w:rFonts w:ascii="Times New Roman" w:hAnsi="Times New Roman"/>
        </w:rPr>
        <w:t xml:space="preserve">Prior to performing statistical tests, we </w:t>
      </w:r>
      <w:r w:rsidR="0041385D">
        <w:rPr>
          <w:rFonts w:ascii="Times New Roman" w:hAnsi="Times New Roman"/>
        </w:rPr>
        <w:lastRenderedPageBreak/>
        <w:t>selected a</w:t>
      </w:r>
      <w:r w:rsidR="00BA6147" w:rsidRPr="001759D3">
        <w:rPr>
          <w:rFonts w:ascii="Times New Roman" w:hAnsi="Times New Roman"/>
        </w:rPr>
        <w:t xml:space="preserve"> significance </w:t>
      </w:r>
      <w:r w:rsidR="000F6CB9" w:rsidRPr="001759D3">
        <w:rPr>
          <w:rFonts w:ascii="Times New Roman" w:hAnsi="Times New Roman"/>
        </w:rPr>
        <w:t xml:space="preserve">level </w:t>
      </w:r>
      <w:r w:rsidR="00BA6147" w:rsidRPr="001759D3">
        <w:rPr>
          <w:rFonts w:ascii="Times New Roman" w:hAnsi="Times New Roman"/>
        </w:rPr>
        <w:t xml:space="preserve">(α) </w:t>
      </w:r>
      <w:r w:rsidR="000F6CB9" w:rsidRPr="001759D3">
        <w:rPr>
          <w:rFonts w:ascii="Times New Roman" w:hAnsi="Times New Roman"/>
        </w:rPr>
        <w:t>of 0.10 due to small sample sizes (n = 9</w:t>
      </w:r>
      <w:r w:rsidR="00A94E8E">
        <w:rPr>
          <w:rFonts w:ascii="Times New Roman" w:hAnsi="Times New Roman"/>
        </w:rPr>
        <w:t xml:space="preserve"> forest stands</w:t>
      </w:r>
      <w:r w:rsidR="000F6CB9" w:rsidRPr="001759D3">
        <w:rPr>
          <w:rFonts w:ascii="Times New Roman" w:hAnsi="Times New Roman"/>
        </w:rPr>
        <w:t>)</w:t>
      </w:r>
      <w:r w:rsidR="00822920" w:rsidRPr="001759D3">
        <w:rPr>
          <w:rFonts w:ascii="Times New Roman" w:hAnsi="Times New Roman"/>
        </w:rPr>
        <w:t xml:space="preserve"> for all regression analyses</w:t>
      </w:r>
      <w:r w:rsidR="000F6CB9" w:rsidRPr="001759D3">
        <w:rPr>
          <w:rFonts w:ascii="Times New Roman" w:hAnsi="Times New Roman"/>
        </w:rPr>
        <w:t>.</w:t>
      </w:r>
      <w:r w:rsidR="000F6CB9" w:rsidRPr="00B66950">
        <w:rPr>
          <w:rFonts w:ascii="Times New Roman" w:hAnsi="Times New Roman"/>
        </w:rPr>
        <w:t xml:space="preserve"> </w:t>
      </w:r>
    </w:p>
    <w:p w14:paraId="48B4663F" w14:textId="09E2F639" w:rsidR="006043D8" w:rsidRPr="00B66950" w:rsidRDefault="00E77A0C" w:rsidP="0033380A">
      <w:pPr>
        <w:spacing w:line="480" w:lineRule="auto"/>
        <w:ind w:firstLine="720"/>
        <w:rPr>
          <w:rFonts w:ascii="Times New Roman" w:hAnsi="Times New Roman"/>
        </w:rPr>
      </w:pPr>
      <w:r w:rsidRPr="00B66950">
        <w:rPr>
          <w:rFonts w:ascii="Times New Roman" w:hAnsi="Times New Roman"/>
        </w:rPr>
        <w:t xml:space="preserve">We used one-way </w:t>
      </w:r>
      <w:r w:rsidR="006D5CA1" w:rsidRPr="00B66950">
        <w:rPr>
          <w:rFonts w:ascii="Times New Roman" w:hAnsi="Times New Roman"/>
        </w:rPr>
        <w:t>a</w:t>
      </w:r>
      <w:r w:rsidR="00AB4EF9" w:rsidRPr="00B66950">
        <w:rPr>
          <w:rFonts w:ascii="Times New Roman" w:hAnsi="Times New Roman"/>
        </w:rPr>
        <w:t xml:space="preserve">nalysis of variance (ANOVA) </w:t>
      </w:r>
      <w:r w:rsidR="0010299D" w:rsidRPr="00B66950">
        <w:rPr>
          <w:rFonts w:ascii="Times New Roman" w:hAnsi="Times New Roman"/>
        </w:rPr>
        <w:t xml:space="preserve">to examine how </w:t>
      </w:r>
      <w:r w:rsidR="00C853B6">
        <w:rPr>
          <w:rFonts w:ascii="Times New Roman" w:hAnsi="Times New Roman"/>
        </w:rPr>
        <w:t xml:space="preserve">soil samples from Fremont, </w:t>
      </w:r>
      <w:r w:rsidR="0010299D" w:rsidRPr="00B66950">
        <w:rPr>
          <w:rFonts w:ascii="Times New Roman" w:hAnsi="Times New Roman"/>
        </w:rPr>
        <w:t>hybrid</w:t>
      </w:r>
      <w:r w:rsidR="00C853B6">
        <w:rPr>
          <w:rFonts w:ascii="Times New Roman" w:hAnsi="Times New Roman"/>
        </w:rPr>
        <w:t xml:space="preserve">, and narrowleaf </w:t>
      </w:r>
      <w:r w:rsidR="0010299D" w:rsidRPr="00B66950">
        <w:rPr>
          <w:rFonts w:ascii="Times New Roman" w:hAnsi="Times New Roman"/>
        </w:rPr>
        <w:t>zone</w:t>
      </w:r>
      <w:r w:rsidR="00C853B6">
        <w:rPr>
          <w:rFonts w:ascii="Times New Roman" w:hAnsi="Times New Roman"/>
        </w:rPr>
        <w:t>s</w:t>
      </w:r>
      <w:r w:rsidR="0010299D" w:rsidRPr="00B66950">
        <w:rPr>
          <w:rFonts w:ascii="Times New Roman" w:hAnsi="Times New Roman"/>
        </w:rPr>
        <w:t xml:space="preserve"> </w:t>
      </w:r>
      <w:r w:rsidR="00C853B6">
        <w:rPr>
          <w:rFonts w:ascii="Times New Roman" w:hAnsi="Times New Roman"/>
        </w:rPr>
        <w:t>differed in</w:t>
      </w:r>
      <w:r w:rsidR="00C853B6" w:rsidRPr="00B66950">
        <w:rPr>
          <w:rFonts w:ascii="Times New Roman" w:hAnsi="Times New Roman"/>
        </w:rPr>
        <w:t xml:space="preserve"> </w:t>
      </w:r>
      <w:r w:rsidR="0010299D" w:rsidRPr="00B66950">
        <w:rPr>
          <w:rFonts w:ascii="Times New Roman" w:hAnsi="Times New Roman"/>
        </w:rPr>
        <w:t>the ratio of</w:t>
      </w:r>
      <w:r w:rsidR="00C853B6">
        <w:rPr>
          <w:rFonts w:ascii="Times New Roman" w:hAnsi="Times New Roman"/>
        </w:rPr>
        <w:t xml:space="preserve"> </w:t>
      </w:r>
      <w:r w:rsidR="0010299D" w:rsidRPr="00B66950">
        <w:rPr>
          <w:rFonts w:ascii="Times New Roman" w:hAnsi="Times New Roman"/>
        </w:rPr>
        <w:t xml:space="preserve">archaeal to bacterial </w:t>
      </w:r>
      <w:proofErr w:type="spellStart"/>
      <w:r w:rsidR="0010299D" w:rsidRPr="00B66950">
        <w:rPr>
          <w:rFonts w:ascii="Times New Roman" w:hAnsi="Times New Roman"/>
          <w:i/>
        </w:rPr>
        <w:t>amoA</w:t>
      </w:r>
      <w:proofErr w:type="spellEnd"/>
      <w:r w:rsidR="0010299D" w:rsidRPr="00B66950">
        <w:rPr>
          <w:rFonts w:ascii="Times New Roman" w:hAnsi="Times New Roman"/>
        </w:rPr>
        <w:t xml:space="preserve"> gene abundance. Our experimental unit for this analysis was the individual soil sample, with </w:t>
      </w:r>
      <w:r w:rsidR="001F64BE">
        <w:rPr>
          <w:rFonts w:ascii="Times New Roman" w:hAnsi="Times New Roman"/>
        </w:rPr>
        <w:t>zone</w:t>
      </w:r>
      <w:r w:rsidR="0010299D" w:rsidRPr="00B66950">
        <w:rPr>
          <w:rFonts w:ascii="Times New Roman" w:hAnsi="Times New Roman"/>
        </w:rPr>
        <w:t xml:space="preserve"> (</w:t>
      </w:r>
      <w:r w:rsidR="00C16B52">
        <w:rPr>
          <w:rFonts w:ascii="Times New Roman" w:hAnsi="Times New Roman"/>
        </w:rPr>
        <w:t xml:space="preserve">i.e., pure </w:t>
      </w:r>
      <w:r w:rsidR="0010299D" w:rsidRPr="00B66950">
        <w:rPr>
          <w:rFonts w:ascii="Times New Roman" w:hAnsi="Times New Roman"/>
        </w:rPr>
        <w:t xml:space="preserve">Fremont, hybrid, </w:t>
      </w:r>
      <w:r w:rsidR="00C16B52">
        <w:rPr>
          <w:rFonts w:ascii="Times New Roman" w:hAnsi="Times New Roman"/>
        </w:rPr>
        <w:t xml:space="preserve">and pure </w:t>
      </w:r>
      <w:r w:rsidR="0010299D" w:rsidRPr="00B66950">
        <w:rPr>
          <w:rFonts w:ascii="Times New Roman" w:hAnsi="Times New Roman"/>
        </w:rPr>
        <w:t>narrowleaf) as the main effect</w:t>
      </w:r>
      <w:r w:rsidR="00CB6608">
        <w:rPr>
          <w:rFonts w:ascii="Times New Roman" w:hAnsi="Times New Roman"/>
        </w:rPr>
        <w:t>. As above, we</w:t>
      </w:r>
      <w:r w:rsidR="00C16B52">
        <w:rPr>
          <w:rFonts w:ascii="Times New Roman" w:hAnsi="Times New Roman"/>
        </w:rPr>
        <w:t xml:space="preserve"> </w:t>
      </w:r>
      <w:r w:rsidR="0041385D">
        <w:rPr>
          <w:rFonts w:ascii="Times New Roman" w:hAnsi="Times New Roman"/>
        </w:rPr>
        <w:t xml:space="preserve">selected </w:t>
      </w:r>
      <w:r w:rsidR="0010299D" w:rsidRPr="00B66950">
        <w:rPr>
          <w:rFonts w:ascii="Times New Roman" w:hAnsi="Times New Roman"/>
        </w:rPr>
        <w:t>α = 0.10</w:t>
      </w:r>
      <w:r w:rsidR="0041385D">
        <w:rPr>
          <w:rFonts w:ascii="Times New Roman" w:hAnsi="Times New Roman"/>
        </w:rPr>
        <w:t xml:space="preserve"> prior to performing the analysis</w:t>
      </w:r>
      <w:r w:rsidR="0041385D">
        <w:rPr>
          <w:rFonts w:ascii="Times New Roman" w:hAnsi="Times New Roman"/>
        </w:rPr>
        <w:t xml:space="preserve"> </w:t>
      </w:r>
      <w:r w:rsidR="00CB6608">
        <w:rPr>
          <w:rFonts w:ascii="Times New Roman" w:hAnsi="Times New Roman"/>
        </w:rPr>
        <w:t>because of relatively small sample size</w:t>
      </w:r>
      <w:r w:rsidR="00CB6608">
        <w:rPr>
          <w:rFonts w:ascii="Times New Roman" w:hAnsi="Times New Roman"/>
        </w:rPr>
        <w:t>s</w:t>
      </w:r>
      <w:r w:rsidR="0010299D" w:rsidRPr="00B66950">
        <w:rPr>
          <w:rFonts w:ascii="Times New Roman" w:hAnsi="Times New Roman"/>
        </w:rPr>
        <w:t>. All statistical tests were conducted using R version 3.</w:t>
      </w:r>
      <w:r w:rsidR="00CB6608">
        <w:rPr>
          <w:rFonts w:ascii="Times New Roman" w:hAnsi="Times New Roman"/>
        </w:rPr>
        <w:t>5</w:t>
      </w:r>
      <w:r w:rsidR="0010299D" w:rsidRPr="00B66950">
        <w:rPr>
          <w:rFonts w:ascii="Times New Roman" w:hAnsi="Times New Roman"/>
        </w:rPr>
        <w:t>.</w:t>
      </w:r>
      <w:r w:rsidR="00CB6608">
        <w:rPr>
          <w:rFonts w:ascii="Times New Roman" w:hAnsi="Times New Roman"/>
        </w:rPr>
        <w:t>3</w:t>
      </w:r>
      <w:r w:rsidR="0010299D" w:rsidRPr="00B66950">
        <w:rPr>
          <w:rFonts w:ascii="Times New Roman" w:hAnsi="Times New Roman"/>
        </w:rPr>
        <w:t xml:space="preserve"> </w:t>
      </w:r>
      <w:r w:rsidR="0009472B">
        <w:rPr>
          <w:rFonts w:ascii="Times New Roman" w:hAnsi="Times New Roman"/>
        </w:rPr>
        <w:fldChar w:fldCharType="begin"/>
      </w:r>
      <w:r w:rsidR="0009472B">
        <w:rPr>
          <w:rFonts w:ascii="Times New Roman" w:hAnsi="Times New Roman"/>
        </w:rPr>
        <w:instrText xml:space="preserve"> ADDIN ZOTERO_ITEM CSL_CITATION {"citationID":"AXoUjIuC","properties":{"formattedCitation":"(R Core Team 2018)","plainCitation":"(R Core Team 2018)","noteIndex":0},"citationItems":[{"id":2012,"uris":["http://zotero.org/users/2587073/items/48HB2TD4"],"uri":["http://zotero.org/users/2587073/items/48HB2TD4"],"itemData":{"id":2012,"type":"article","title":"R: A language and environment for statistical computing.","publisher":"R Foundation for Statistical Computing, Vienna, Austria","URL":"https://www.R-project.org/","author":[{"family":"R Core Team","given":""}],"issued":{"date-parts":[["2018"]]}}}],"schema":"https://github.com/citation-style-language/schema/raw/master/csl-citation.json"} </w:instrText>
      </w:r>
      <w:r w:rsidR="0009472B">
        <w:rPr>
          <w:rFonts w:ascii="Times New Roman" w:hAnsi="Times New Roman"/>
        </w:rPr>
        <w:fldChar w:fldCharType="separate"/>
      </w:r>
      <w:r w:rsidR="0009472B">
        <w:rPr>
          <w:rFonts w:ascii="Times New Roman" w:hAnsi="Times New Roman"/>
          <w:noProof/>
        </w:rPr>
        <w:t>(R Core Team 2018)</w:t>
      </w:r>
      <w:r w:rsidR="0009472B">
        <w:rPr>
          <w:rFonts w:ascii="Times New Roman" w:hAnsi="Times New Roman"/>
        </w:rPr>
        <w:fldChar w:fldCharType="end"/>
      </w:r>
      <w:r w:rsidR="0010299D" w:rsidRPr="00B66950">
        <w:rPr>
          <w:rFonts w:ascii="Times New Roman" w:hAnsi="Times New Roman"/>
        </w:rPr>
        <w:t xml:space="preserve">. </w:t>
      </w:r>
    </w:p>
    <w:p w14:paraId="4BC36CBB" w14:textId="3CD8EE50" w:rsidR="005524DF" w:rsidRPr="001C0768" w:rsidRDefault="00EA1327" w:rsidP="00D05FB6">
      <w:pPr>
        <w:spacing w:line="480" w:lineRule="auto"/>
        <w:outlineLvl w:val="0"/>
        <w:rPr>
          <w:rFonts w:ascii="Times New Roman" w:hAnsi="Times New Roman"/>
          <w:b/>
        </w:rPr>
      </w:pPr>
      <w:r w:rsidRPr="001E1991">
        <w:rPr>
          <w:rFonts w:ascii="Times New Roman" w:hAnsi="Times New Roman"/>
          <w:b/>
        </w:rPr>
        <w:t>R</w:t>
      </w:r>
      <w:r>
        <w:rPr>
          <w:rFonts w:ascii="Times New Roman" w:hAnsi="Times New Roman"/>
          <w:b/>
        </w:rPr>
        <w:t>esults:</w:t>
      </w:r>
      <w:r w:rsidR="00664F11">
        <w:rPr>
          <w:rFonts w:ascii="Times New Roman" w:hAnsi="Times New Roman"/>
          <w:b/>
        </w:rPr>
        <w:t xml:space="preserve"> </w:t>
      </w:r>
    </w:p>
    <w:p w14:paraId="56BE3D35" w14:textId="39250901" w:rsidR="00682939" w:rsidRDefault="00CA1655" w:rsidP="003D3D22">
      <w:pPr>
        <w:spacing w:line="480" w:lineRule="auto"/>
        <w:ind w:firstLine="720"/>
        <w:rPr>
          <w:rFonts w:ascii="Times New Roman" w:hAnsi="Times New Roman"/>
        </w:rPr>
      </w:pPr>
      <w:r>
        <w:rPr>
          <w:rFonts w:ascii="Times New Roman" w:hAnsi="Times New Roman"/>
        </w:rPr>
        <w:t>F</w:t>
      </w:r>
      <w:r w:rsidR="00E16767">
        <w:rPr>
          <w:rFonts w:ascii="Times New Roman" w:hAnsi="Times New Roman"/>
        </w:rPr>
        <w:t xml:space="preserve">oliar </w:t>
      </w:r>
      <w:r w:rsidR="00F137C6">
        <w:rPr>
          <w:rFonts w:ascii="Times New Roman" w:hAnsi="Times New Roman"/>
        </w:rPr>
        <w:t>CT</w:t>
      </w:r>
      <w:r w:rsidR="001757D6">
        <w:rPr>
          <w:rFonts w:ascii="Times New Roman" w:hAnsi="Times New Roman"/>
        </w:rPr>
        <w:t xml:space="preserve"> concentrations</w:t>
      </w:r>
      <w:r w:rsidR="00E16767">
        <w:rPr>
          <w:rFonts w:ascii="Times New Roman" w:hAnsi="Times New Roman"/>
        </w:rPr>
        <w:t xml:space="preserve"> </w:t>
      </w:r>
      <w:r w:rsidR="00A94E8E">
        <w:rPr>
          <w:rFonts w:ascii="Times New Roman" w:hAnsi="Times New Roman"/>
        </w:rPr>
        <w:t xml:space="preserve">were lower </w:t>
      </w:r>
      <w:r w:rsidR="00E16767">
        <w:rPr>
          <w:rFonts w:ascii="Times New Roman" w:hAnsi="Times New Roman"/>
        </w:rPr>
        <w:t>among trees in the Fremont zone</w:t>
      </w:r>
      <w:r w:rsidR="00A94E8E">
        <w:rPr>
          <w:rFonts w:ascii="Times New Roman" w:hAnsi="Times New Roman"/>
        </w:rPr>
        <w:t xml:space="preserve"> (mean = 8.7</w:t>
      </w:r>
      <w:r w:rsidR="007D02B4">
        <w:rPr>
          <w:rFonts w:ascii="Times New Roman" w:hAnsi="Times New Roman"/>
        </w:rPr>
        <w:t>5</w:t>
      </w:r>
      <w:r w:rsidR="00A94E8E">
        <w:rPr>
          <w:rFonts w:ascii="Times New Roman" w:hAnsi="Times New Roman"/>
        </w:rPr>
        <w:t xml:space="preserve"> ± 0.4</w:t>
      </w:r>
      <w:r>
        <w:rPr>
          <w:rFonts w:ascii="Times New Roman" w:hAnsi="Times New Roman"/>
        </w:rPr>
        <w:t>01</w:t>
      </w:r>
      <w:r w:rsidR="00A94E8E">
        <w:rPr>
          <w:rFonts w:ascii="Times New Roman" w:hAnsi="Times New Roman"/>
        </w:rPr>
        <w:t xml:space="preserve"> mg g</w:t>
      </w:r>
      <w:r w:rsidR="00A94E8E" w:rsidRPr="00E16767">
        <w:rPr>
          <w:rFonts w:ascii="Times New Roman" w:hAnsi="Times New Roman"/>
          <w:vertAlign w:val="superscript"/>
        </w:rPr>
        <w:t>-1</w:t>
      </w:r>
      <w:r w:rsidR="001757D6">
        <w:rPr>
          <w:rFonts w:ascii="Times New Roman" w:hAnsi="Times New Roman"/>
        </w:rPr>
        <w:t>, dry mass</w:t>
      </w:r>
      <w:r w:rsidR="00A94E8E">
        <w:rPr>
          <w:rFonts w:ascii="Times New Roman" w:hAnsi="Times New Roman"/>
        </w:rPr>
        <w:t>)</w:t>
      </w:r>
      <w:r w:rsidR="00E16767">
        <w:rPr>
          <w:rFonts w:ascii="Times New Roman" w:hAnsi="Times New Roman"/>
        </w:rPr>
        <w:t xml:space="preserve">, </w:t>
      </w:r>
      <w:r w:rsidR="00A94E8E">
        <w:rPr>
          <w:rFonts w:ascii="Times New Roman" w:hAnsi="Times New Roman"/>
        </w:rPr>
        <w:t>than among trees in either the hybrid zone (</w:t>
      </w:r>
      <w:r w:rsidR="00E16767">
        <w:rPr>
          <w:rFonts w:ascii="Times New Roman" w:hAnsi="Times New Roman"/>
        </w:rPr>
        <w:t>134 ± 22.</w:t>
      </w:r>
      <w:r w:rsidR="007D02B4">
        <w:rPr>
          <w:rFonts w:ascii="Times New Roman" w:hAnsi="Times New Roman"/>
        </w:rPr>
        <w:t>2</w:t>
      </w:r>
      <w:r w:rsidR="00E16767">
        <w:rPr>
          <w:rFonts w:ascii="Times New Roman" w:hAnsi="Times New Roman"/>
        </w:rPr>
        <w:t xml:space="preserve"> mg g</w:t>
      </w:r>
      <w:r w:rsidR="00E16767" w:rsidRPr="00E16767">
        <w:rPr>
          <w:rFonts w:ascii="Times New Roman" w:hAnsi="Times New Roman"/>
          <w:vertAlign w:val="superscript"/>
        </w:rPr>
        <w:t>-1</w:t>
      </w:r>
      <w:r w:rsidR="00A94E8E">
        <w:rPr>
          <w:rFonts w:ascii="Times New Roman" w:hAnsi="Times New Roman"/>
        </w:rPr>
        <w:t>) or the narrowleaf zone</w:t>
      </w:r>
      <w:r w:rsidR="00E16767">
        <w:rPr>
          <w:rFonts w:ascii="Times New Roman" w:hAnsi="Times New Roman"/>
        </w:rPr>
        <w:t xml:space="preserve"> </w:t>
      </w:r>
      <w:r w:rsidR="00A94E8E">
        <w:rPr>
          <w:rFonts w:ascii="Times New Roman" w:hAnsi="Times New Roman"/>
        </w:rPr>
        <w:t>(</w:t>
      </w:r>
      <w:r w:rsidR="00E16767">
        <w:rPr>
          <w:rFonts w:ascii="Times New Roman" w:hAnsi="Times New Roman"/>
        </w:rPr>
        <w:t>1</w:t>
      </w:r>
      <w:r w:rsidR="00CB6608">
        <w:rPr>
          <w:rFonts w:ascii="Times New Roman" w:hAnsi="Times New Roman"/>
        </w:rPr>
        <w:t>54</w:t>
      </w:r>
      <w:r w:rsidR="00E16767">
        <w:rPr>
          <w:rFonts w:ascii="Times New Roman" w:hAnsi="Times New Roman"/>
        </w:rPr>
        <w:t xml:space="preserve"> ± 1</w:t>
      </w:r>
      <w:r w:rsidR="007D02B4">
        <w:rPr>
          <w:rFonts w:ascii="Times New Roman" w:hAnsi="Times New Roman"/>
        </w:rPr>
        <w:t>8</w:t>
      </w:r>
      <w:r w:rsidR="00E16767">
        <w:rPr>
          <w:rFonts w:ascii="Times New Roman" w:hAnsi="Times New Roman"/>
        </w:rPr>
        <w:t>.2 mg g</w:t>
      </w:r>
      <w:r w:rsidR="00E16767" w:rsidRPr="00E16767">
        <w:rPr>
          <w:rFonts w:ascii="Times New Roman" w:hAnsi="Times New Roman"/>
          <w:vertAlign w:val="superscript"/>
        </w:rPr>
        <w:t>-1</w:t>
      </w:r>
      <w:r w:rsidR="00A94E8E">
        <w:rPr>
          <w:rFonts w:ascii="Times New Roman" w:hAnsi="Times New Roman"/>
        </w:rPr>
        <w:t>)</w:t>
      </w:r>
      <w:r>
        <w:rPr>
          <w:rFonts w:ascii="Times New Roman" w:hAnsi="Times New Roman"/>
        </w:rPr>
        <w:t xml:space="preserve">, which is consistent with previous work along this </w:t>
      </w:r>
      <w:proofErr w:type="spellStart"/>
      <w:r w:rsidRPr="003D3D22">
        <w:rPr>
          <w:rFonts w:ascii="Times New Roman" w:hAnsi="Times New Roman"/>
          <w:i/>
        </w:rPr>
        <w:t>Populus</w:t>
      </w:r>
      <w:proofErr w:type="spellEnd"/>
      <w:r>
        <w:rPr>
          <w:rFonts w:ascii="Times New Roman" w:hAnsi="Times New Roman"/>
        </w:rPr>
        <w:t xml:space="preserve"> hybridization gradient </w:t>
      </w:r>
      <w:r>
        <w:rPr>
          <w:rFonts w:ascii="Times New Roman" w:hAnsi="Times New Roman"/>
        </w:rPr>
        <w:fldChar w:fldCharType="begin"/>
      </w:r>
      <w:r w:rsidR="00CB0CFC">
        <w:rPr>
          <w:rFonts w:ascii="Times New Roman" w:hAnsi="Times New Roman"/>
        </w:rPr>
        <w:instrText xml:space="preserve"> ADDIN ZOTERO_ITEM CSL_CITATION {"citationID":"P0oOYizM","properties":{"formattedCitation":"(Schweitzer et al. 2004)","plainCitation":"(Schweitzer et al. 2004)","noteIndex":0},"citationItems":[{"id":632,"uris":["http://zotero.org/users/2587073/items/URHK279R"],"uri":["http://zotero.org/users/2587073/items/URHK279R"],"itemData":{"id":632,"type":"article-journal","title":"Genetically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w:t>
      </w:r>
      <w:r>
        <w:rPr>
          <w:rFonts w:ascii="Times New Roman" w:hAnsi="Times New Roman"/>
        </w:rPr>
        <w:fldChar w:fldCharType="end"/>
      </w:r>
      <w:r w:rsidR="00A94E8E">
        <w:rPr>
          <w:rFonts w:ascii="Times New Roman" w:hAnsi="Times New Roman"/>
        </w:rPr>
        <w:t xml:space="preserve">. </w:t>
      </w:r>
      <w:r w:rsidR="00C507A0">
        <w:rPr>
          <w:rFonts w:ascii="Times New Roman" w:eastAsia="Cambria" w:hAnsi="Times New Roman" w:cs="Times New Roman"/>
        </w:rPr>
        <w:t>Soil nitrification potential</w:t>
      </w:r>
      <w:r w:rsidR="007E7D96">
        <w:rPr>
          <w:rFonts w:ascii="Times New Roman" w:eastAsia="Cambria" w:hAnsi="Times New Roman" w:cs="Times New Roman"/>
        </w:rPr>
        <w:t xml:space="preserve"> </w:t>
      </w:r>
      <w:r w:rsidR="00C507A0">
        <w:rPr>
          <w:rFonts w:ascii="Times New Roman" w:eastAsia="Cambria" w:hAnsi="Times New Roman" w:cs="Times New Roman"/>
        </w:rPr>
        <w:t xml:space="preserve">declined by ~ 75% </w:t>
      </w:r>
      <w:r w:rsidR="00C507A0">
        <w:rPr>
          <w:rFonts w:ascii="Times New Roman" w:eastAsia="Cambria" w:hAnsi="Times New Roman" w:cs="Times New Roman"/>
        </w:rPr>
        <w:t xml:space="preserve">with </w:t>
      </w:r>
      <w:r w:rsidR="00C507A0">
        <w:rPr>
          <w:rFonts w:ascii="Times New Roman" w:eastAsia="Cambria" w:hAnsi="Times New Roman" w:cs="Times New Roman"/>
        </w:rPr>
        <w:t xml:space="preserve">increasing </w:t>
      </w:r>
      <w:r w:rsidR="00C507A0">
        <w:rPr>
          <w:rFonts w:ascii="Times New Roman" w:eastAsia="Cambria" w:hAnsi="Times New Roman" w:cs="Times New Roman"/>
        </w:rPr>
        <w:t xml:space="preserve">foliar </w:t>
      </w:r>
      <w:r w:rsidR="00C507A0">
        <w:rPr>
          <w:rFonts w:ascii="Times New Roman" w:eastAsia="Cambria" w:hAnsi="Times New Roman" w:cs="Times New Roman"/>
        </w:rPr>
        <w:t>CT</w:t>
      </w:r>
      <w:r w:rsidR="00C507A0">
        <w:rPr>
          <w:rFonts w:ascii="Times New Roman" w:eastAsia="Cambria" w:hAnsi="Times New Roman" w:cs="Times New Roman"/>
        </w:rPr>
        <w:t xml:space="preserve"> concentration</w:t>
      </w:r>
      <w:r w:rsidR="00C507A0">
        <w:rPr>
          <w:rFonts w:ascii="Times New Roman" w:eastAsia="Cambria" w:hAnsi="Times New Roman" w:cs="Times New Roman"/>
        </w:rPr>
        <w:t>s</w:t>
      </w:r>
      <w:r w:rsidR="00C507A0">
        <w:rPr>
          <w:rFonts w:ascii="Times New Roman" w:eastAsia="Cambria" w:hAnsi="Times New Roman" w:cs="Times New Roman"/>
        </w:rPr>
        <w:t xml:space="preserve"> </w:t>
      </w:r>
      <w:r w:rsidR="0000624F">
        <w:rPr>
          <w:rFonts w:ascii="Times New Roman" w:eastAsia="Cambria" w:hAnsi="Times New Roman" w:cs="Times New Roman"/>
        </w:rPr>
        <w:t xml:space="preserve">across the </w:t>
      </w:r>
      <w:proofErr w:type="spellStart"/>
      <w:r w:rsidR="0000624F" w:rsidRPr="007E7D96">
        <w:rPr>
          <w:rFonts w:ascii="Times New Roman" w:eastAsia="Cambria" w:hAnsi="Times New Roman" w:cs="Times New Roman"/>
          <w:i/>
        </w:rPr>
        <w:t>Populus</w:t>
      </w:r>
      <w:proofErr w:type="spellEnd"/>
      <w:r w:rsidR="0000624F">
        <w:rPr>
          <w:rFonts w:ascii="Times New Roman" w:eastAsia="Cambria" w:hAnsi="Times New Roman" w:cs="Times New Roman"/>
        </w:rPr>
        <w:t xml:space="preserve"> hybridization gradient </w:t>
      </w:r>
      <w:r w:rsidR="007E7D96">
        <w:rPr>
          <w:rFonts w:ascii="Times New Roman" w:eastAsia="Cambria" w:hAnsi="Times New Roman" w:cs="Times New Roman"/>
        </w:rPr>
        <w:t>(Fig. 1a)</w:t>
      </w:r>
      <w:r w:rsidR="00C507A0">
        <w:rPr>
          <w:rFonts w:ascii="Times New Roman" w:eastAsia="Cambria" w:hAnsi="Times New Roman" w:cs="Times New Roman"/>
        </w:rPr>
        <w:t>. The</w:t>
      </w:r>
      <w:r w:rsidR="007E7D96" w:rsidRPr="00AB59E5">
        <w:rPr>
          <w:rFonts w:ascii="Times New Roman" w:eastAsia="Cambria" w:hAnsi="Times New Roman" w:cs="Times New Roman"/>
        </w:rPr>
        <w:t xml:space="preserve"> abundance of ammonia oxidiz</w:t>
      </w:r>
      <w:r w:rsidR="007E7D96">
        <w:rPr>
          <w:rFonts w:ascii="Times New Roman" w:eastAsia="Cambria" w:hAnsi="Times New Roman" w:cs="Times New Roman"/>
        </w:rPr>
        <w:t xml:space="preserve">ing archaea </w:t>
      </w:r>
      <w:r w:rsidR="00C507A0">
        <w:rPr>
          <w:rFonts w:ascii="Times New Roman" w:eastAsia="Cambria" w:hAnsi="Times New Roman" w:cs="Times New Roman"/>
        </w:rPr>
        <w:t xml:space="preserve">also had a negative relationship with </w:t>
      </w:r>
      <w:r w:rsidR="00C507A0">
        <w:rPr>
          <w:rFonts w:ascii="Times New Roman" w:eastAsia="Cambria" w:hAnsi="Times New Roman" w:cs="Times New Roman"/>
        </w:rPr>
        <w:t xml:space="preserve">foliar CT concentrations, </w:t>
      </w:r>
      <w:r w:rsidR="007E7D96">
        <w:rPr>
          <w:rFonts w:ascii="Times New Roman" w:eastAsia="Cambria" w:hAnsi="Times New Roman" w:cs="Times New Roman"/>
        </w:rPr>
        <w:t>declin</w:t>
      </w:r>
      <w:r w:rsidR="00C507A0">
        <w:rPr>
          <w:rFonts w:ascii="Times New Roman" w:eastAsia="Cambria" w:hAnsi="Times New Roman" w:cs="Times New Roman"/>
        </w:rPr>
        <w:t>ing</w:t>
      </w:r>
      <w:r w:rsidR="007E7D96">
        <w:rPr>
          <w:rFonts w:ascii="Times New Roman" w:eastAsia="Cambria" w:hAnsi="Times New Roman" w:cs="Times New Roman"/>
        </w:rPr>
        <w:t xml:space="preserve"> by ~ 66% </w:t>
      </w:r>
      <w:r w:rsidR="00C507A0">
        <w:rPr>
          <w:rFonts w:ascii="Times New Roman" w:eastAsia="Cambria" w:hAnsi="Times New Roman" w:cs="Times New Roman"/>
        </w:rPr>
        <w:t xml:space="preserve">across the </w:t>
      </w:r>
      <w:proofErr w:type="spellStart"/>
      <w:r w:rsidR="00C507A0" w:rsidRPr="00C13186">
        <w:rPr>
          <w:rFonts w:ascii="Times New Roman" w:eastAsia="Cambria" w:hAnsi="Times New Roman" w:cs="Times New Roman"/>
          <w:i/>
        </w:rPr>
        <w:t>Populus</w:t>
      </w:r>
      <w:proofErr w:type="spellEnd"/>
      <w:r w:rsidR="00C507A0">
        <w:rPr>
          <w:rFonts w:ascii="Times New Roman" w:eastAsia="Cambria" w:hAnsi="Times New Roman" w:cs="Times New Roman"/>
        </w:rPr>
        <w:t xml:space="preserve"> hybridization gradient </w:t>
      </w:r>
      <w:r w:rsidR="007E7D96">
        <w:rPr>
          <w:rFonts w:ascii="Times New Roman" w:eastAsia="Cambria" w:hAnsi="Times New Roman" w:cs="Times New Roman"/>
        </w:rPr>
        <w:t xml:space="preserve">(Fig. 1b). </w:t>
      </w:r>
      <w:r w:rsidR="007E7D96">
        <w:rPr>
          <w:rFonts w:ascii="Times New Roman" w:hAnsi="Times New Roman"/>
        </w:rPr>
        <w:t xml:space="preserve">In contrast, </w:t>
      </w:r>
      <w:r w:rsidR="00603A92">
        <w:rPr>
          <w:rFonts w:ascii="Times New Roman" w:hAnsi="Times New Roman"/>
        </w:rPr>
        <w:t xml:space="preserve">stand-level foliar CT </w:t>
      </w:r>
      <w:r w:rsidR="00F137C6">
        <w:rPr>
          <w:rFonts w:ascii="Times New Roman" w:hAnsi="Times New Roman"/>
        </w:rPr>
        <w:t>concentration</w:t>
      </w:r>
      <w:r w:rsidR="001F64BE">
        <w:rPr>
          <w:rFonts w:ascii="Times New Roman" w:hAnsi="Times New Roman"/>
        </w:rPr>
        <w:t>s</w:t>
      </w:r>
      <w:r w:rsidR="00F137C6">
        <w:rPr>
          <w:rFonts w:ascii="Times New Roman" w:hAnsi="Times New Roman"/>
        </w:rPr>
        <w:t xml:space="preserve"> </w:t>
      </w:r>
      <w:r w:rsidR="00603A92">
        <w:rPr>
          <w:rFonts w:ascii="Times New Roman" w:hAnsi="Times New Roman"/>
        </w:rPr>
        <w:t>w</w:t>
      </w:r>
      <w:r w:rsidR="001F64BE">
        <w:rPr>
          <w:rFonts w:ascii="Times New Roman" w:hAnsi="Times New Roman"/>
        </w:rPr>
        <w:t>ere</w:t>
      </w:r>
      <w:r w:rsidR="00603A92">
        <w:rPr>
          <w:rFonts w:ascii="Times New Roman" w:hAnsi="Times New Roman"/>
        </w:rPr>
        <w:t xml:space="preserve"> not a significant predictor of</w:t>
      </w:r>
      <w:r w:rsidR="001F64BE">
        <w:rPr>
          <w:rFonts w:ascii="Times New Roman" w:hAnsi="Times New Roman"/>
        </w:rPr>
        <w:t xml:space="preserve"> soil </w:t>
      </w:r>
      <w:r w:rsidR="00926ED4">
        <w:rPr>
          <w:rFonts w:ascii="Times New Roman" w:hAnsi="Times New Roman"/>
        </w:rPr>
        <w:t>b</w:t>
      </w:r>
      <w:r w:rsidR="00941AB5" w:rsidRPr="00B66950">
        <w:rPr>
          <w:rFonts w:ascii="Times New Roman" w:hAnsi="Times New Roman"/>
        </w:rPr>
        <w:t xml:space="preserve">acterial </w:t>
      </w:r>
      <w:proofErr w:type="spellStart"/>
      <w:r w:rsidR="00941AB5" w:rsidRPr="00B66950">
        <w:rPr>
          <w:rFonts w:ascii="Times New Roman" w:hAnsi="Times New Roman"/>
          <w:i/>
        </w:rPr>
        <w:t>amoA</w:t>
      </w:r>
      <w:proofErr w:type="spellEnd"/>
      <w:r w:rsidR="00941AB5" w:rsidRPr="00B66950">
        <w:rPr>
          <w:rFonts w:ascii="Times New Roman" w:hAnsi="Times New Roman"/>
        </w:rPr>
        <w:t xml:space="preserve"> gene abundance </w:t>
      </w:r>
      <w:r w:rsidR="00926ED4">
        <w:rPr>
          <w:rFonts w:ascii="Times New Roman" w:hAnsi="Times New Roman"/>
        </w:rPr>
        <w:t xml:space="preserve">(Fig. </w:t>
      </w:r>
      <w:r w:rsidR="005C786D">
        <w:rPr>
          <w:rFonts w:ascii="Times New Roman" w:hAnsi="Times New Roman"/>
        </w:rPr>
        <w:t>1</w:t>
      </w:r>
      <w:r w:rsidR="00A94E8E">
        <w:rPr>
          <w:rFonts w:ascii="Times New Roman" w:hAnsi="Times New Roman"/>
        </w:rPr>
        <w:t>c)</w:t>
      </w:r>
      <w:r w:rsidR="00FB7290">
        <w:rPr>
          <w:rFonts w:ascii="Times New Roman" w:hAnsi="Times New Roman"/>
        </w:rPr>
        <w:t xml:space="preserve">. </w:t>
      </w:r>
      <w:r w:rsidR="00DD1CE5">
        <w:rPr>
          <w:rFonts w:ascii="Times New Roman" w:hAnsi="Times New Roman"/>
        </w:rPr>
        <w:t xml:space="preserve">Other stand-level environmental factors known to influence nitrification, including </w:t>
      </w:r>
      <w:r w:rsidR="004B3FC7">
        <w:rPr>
          <w:rFonts w:ascii="Times New Roman" w:hAnsi="Times New Roman"/>
        </w:rPr>
        <w:t xml:space="preserve">soil moisture, </w:t>
      </w:r>
      <w:r w:rsidR="00DD1CE5">
        <w:rPr>
          <w:rFonts w:ascii="Times New Roman" w:hAnsi="Times New Roman"/>
        </w:rPr>
        <w:t xml:space="preserve">soil pH, foliar N concentrations, soil organic C concentrations, soil total N concentrations, and soil </w:t>
      </w:r>
      <w:proofErr w:type="gramStart"/>
      <w:r w:rsidR="00DD1CE5">
        <w:rPr>
          <w:rFonts w:ascii="Times New Roman" w:hAnsi="Times New Roman"/>
        </w:rPr>
        <w:t>C:N</w:t>
      </w:r>
      <w:proofErr w:type="gramEnd"/>
      <w:r w:rsidR="00DD1CE5">
        <w:rPr>
          <w:rFonts w:ascii="Times New Roman" w:hAnsi="Times New Roman"/>
        </w:rPr>
        <w:t>, wer</w:t>
      </w:r>
      <w:r w:rsidR="00DD1CE5" w:rsidRPr="00A30F8E">
        <w:rPr>
          <w:rFonts w:ascii="Times New Roman" w:hAnsi="Times New Roman"/>
        </w:rPr>
        <w:t xml:space="preserve">e relatively constant across the </w:t>
      </w:r>
      <w:proofErr w:type="spellStart"/>
      <w:r w:rsidR="00DD1CE5" w:rsidRPr="00A317B9">
        <w:rPr>
          <w:rFonts w:ascii="Times New Roman" w:hAnsi="Times New Roman"/>
          <w:i/>
        </w:rPr>
        <w:t>Populus</w:t>
      </w:r>
      <w:proofErr w:type="spellEnd"/>
      <w:r w:rsidR="00DD1CE5" w:rsidRPr="00DD1CE5">
        <w:rPr>
          <w:rFonts w:ascii="Times New Roman" w:hAnsi="Times New Roman"/>
        </w:rPr>
        <w:t xml:space="preserve"> </w:t>
      </w:r>
      <w:r w:rsidR="00DD1CE5" w:rsidRPr="00A30F8E">
        <w:rPr>
          <w:rFonts w:ascii="Times New Roman" w:hAnsi="Times New Roman"/>
        </w:rPr>
        <w:t xml:space="preserve">hybridization gradient (Table 1) and were </w:t>
      </w:r>
      <w:r w:rsidR="00DD1CE5">
        <w:rPr>
          <w:rFonts w:ascii="Times New Roman" w:hAnsi="Times New Roman"/>
        </w:rPr>
        <w:t>not significant</w:t>
      </w:r>
      <w:r w:rsidR="00DD1CE5" w:rsidRPr="00DD1CE5">
        <w:rPr>
          <w:rFonts w:ascii="Times New Roman" w:hAnsi="Times New Roman"/>
        </w:rPr>
        <w:t xml:space="preserve"> </w:t>
      </w:r>
      <w:r w:rsidR="00DD1CE5">
        <w:rPr>
          <w:rFonts w:ascii="Times New Roman" w:hAnsi="Times New Roman"/>
        </w:rPr>
        <w:t xml:space="preserve">predictors of potential nitrification rates, archaeal </w:t>
      </w:r>
      <w:proofErr w:type="spellStart"/>
      <w:r w:rsidR="00DD1CE5" w:rsidRPr="008A57C3">
        <w:rPr>
          <w:rFonts w:ascii="Times New Roman" w:hAnsi="Times New Roman"/>
          <w:i/>
        </w:rPr>
        <w:t>amoA</w:t>
      </w:r>
      <w:proofErr w:type="spellEnd"/>
      <w:r w:rsidR="00DD1CE5">
        <w:rPr>
          <w:rFonts w:ascii="Times New Roman" w:hAnsi="Times New Roman"/>
        </w:rPr>
        <w:t xml:space="preserve">, or bacterial </w:t>
      </w:r>
      <w:proofErr w:type="spellStart"/>
      <w:r w:rsidR="00DD1CE5" w:rsidRPr="008A57C3">
        <w:rPr>
          <w:rFonts w:ascii="Times New Roman" w:hAnsi="Times New Roman"/>
          <w:i/>
        </w:rPr>
        <w:t>amoA</w:t>
      </w:r>
      <w:proofErr w:type="spellEnd"/>
      <w:r w:rsidR="00DD1CE5">
        <w:rPr>
          <w:rFonts w:ascii="Times New Roman" w:hAnsi="Times New Roman"/>
          <w:i/>
        </w:rPr>
        <w:t xml:space="preserve"> </w:t>
      </w:r>
      <w:r w:rsidR="00DD1CE5">
        <w:rPr>
          <w:rFonts w:ascii="Times New Roman" w:hAnsi="Times New Roman"/>
        </w:rPr>
        <w:t>(p &gt; 0.10 in all cases).</w:t>
      </w:r>
      <w:r w:rsidR="00DD1CE5">
        <w:rPr>
          <w:rFonts w:ascii="Times New Roman" w:hAnsi="Times New Roman"/>
        </w:rPr>
        <w:t xml:space="preserve"> </w:t>
      </w:r>
    </w:p>
    <w:p w14:paraId="232F26B7" w14:textId="1DF6E4C2" w:rsidR="005524DF" w:rsidRPr="00B66950" w:rsidRDefault="00A94E8E" w:rsidP="003D3D22">
      <w:pPr>
        <w:spacing w:line="480" w:lineRule="auto"/>
        <w:ind w:firstLine="720"/>
        <w:rPr>
          <w:rFonts w:ascii="Times New Roman" w:hAnsi="Times New Roman"/>
        </w:rPr>
      </w:pPr>
      <w:r>
        <w:rPr>
          <w:rFonts w:ascii="Times New Roman" w:hAnsi="Times New Roman"/>
        </w:rPr>
        <w:lastRenderedPageBreak/>
        <w:t>T</w:t>
      </w:r>
      <w:r w:rsidR="00FB7290">
        <w:rPr>
          <w:rFonts w:ascii="Times New Roman" w:hAnsi="Times New Roman"/>
        </w:rPr>
        <w:t xml:space="preserve">he ratio of archaeal-to-bacterial </w:t>
      </w:r>
      <w:proofErr w:type="spellStart"/>
      <w:r w:rsidR="00FB7290" w:rsidRPr="001C0768">
        <w:rPr>
          <w:rFonts w:ascii="Times New Roman" w:hAnsi="Times New Roman"/>
          <w:i/>
        </w:rPr>
        <w:t>amoA</w:t>
      </w:r>
      <w:proofErr w:type="spellEnd"/>
      <w:r w:rsidR="00FB7290">
        <w:rPr>
          <w:rFonts w:ascii="Times New Roman" w:hAnsi="Times New Roman"/>
        </w:rPr>
        <w:t xml:space="preserve"> in the Fremont zone was ~60% higher than in either the hybrid or narrowleaf zones on average, but differences across zones were not </w:t>
      </w:r>
      <w:r w:rsidR="005051E9">
        <w:rPr>
          <w:rFonts w:ascii="Times New Roman" w:hAnsi="Times New Roman"/>
        </w:rPr>
        <w:t xml:space="preserve">statistically </w:t>
      </w:r>
      <w:r w:rsidR="00FB7290">
        <w:rPr>
          <w:rFonts w:ascii="Times New Roman" w:hAnsi="Times New Roman"/>
        </w:rPr>
        <w:t xml:space="preserve">significant </w:t>
      </w:r>
      <w:r w:rsidR="00F97C0B">
        <w:rPr>
          <w:rFonts w:ascii="Times New Roman" w:hAnsi="Times New Roman"/>
        </w:rPr>
        <w:t xml:space="preserve">(F = 1.24, p = 0.299, </w:t>
      </w:r>
      <w:proofErr w:type="spellStart"/>
      <w:r w:rsidR="00F97C0B">
        <w:rPr>
          <w:rFonts w:ascii="Times New Roman" w:hAnsi="Times New Roman"/>
        </w:rPr>
        <w:t>df</w:t>
      </w:r>
      <w:proofErr w:type="spellEnd"/>
      <w:r w:rsidR="00F97C0B">
        <w:rPr>
          <w:rFonts w:ascii="Times New Roman" w:hAnsi="Times New Roman"/>
        </w:rPr>
        <w:t xml:space="preserve"> = 2, 50) </w:t>
      </w:r>
      <w:r w:rsidR="005051E9">
        <w:rPr>
          <w:rFonts w:ascii="Times New Roman" w:hAnsi="Times New Roman"/>
        </w:rPr>
        <w:t>because of</w:t>
      </w:r>
      <w:r w:rsidR="00FB7290">
        <w:rPr>
          <w:rFonts w:ascii="Times New Roman" w:hAnsi="Times New Roman"/>
        </w:rPr>
        <w:t xml:space="preserve"> high within-zone variability</w:t>
      </w:r>
      <w:r w:rsidR="00F97C0B">
        <w:rPr>
          <w:rFonts w:ascii="Times New Roman" w:hAnsi="Times New Roman"/>
        </w:rPr>
        <w:t>,</w:t>
      </w:r>
      <w:r w:rsidR="003D3D22">
        <w:rPr>
          <w:rFonts w:ascii="Times New Roman" w:hAnsi="Times New Roman"/>
        </w:rPr>
        <w:t xml:space="preserve"> </w:t>
      </w:r>
      <w:r w:rsidR="005051E9">
        <w:rPr>
          <w:rFonts w:ascii="Times New Roman" w:hAnsi="Times New Roman"/>
        </w:rPr>
        <w:t>especially within the hybrid zone</w:t>
      </w:r>
      <w:r w:rsidR="007D02B4">
        <w:rPr>
          <w:rFonts w:ascii="Times New Roman" w:hAnsi="Times New Roman"/>
        </w:rPr>
        <w:t xml:space="preserve"> (</w:t>
      </w:r>
      <w:r w:rsidR="004F47B8">
        <w:rPr>
          <w:rFonts w:ascii="Times New Roman" w:hAnsi="Times New Roman"/>
        </w:rPr>
        <w:t>coefficient of variation</w:t>
      </w:r>
      <w:r w:rsidR="007D02B4">
        <w:rPr>
          <w:rFonts w:ascii="Times New Roman" w:hAnsi="Times New Roman"/>
        </w:rPr>
        <w:t xml:space="preserve"> = </w:t>
      </w:r>
      <w:r w:rsidR="007D02B4">
        <w:rPr>
          <w:rFonts w:ascii="Times New Roman" w:hAnsi="Times New Roman"/>
        </w:rPr>
        <w:t>168%)</w:t>
      </w:r>
      <w:r w:rsidR="00FB7290">
        <w:rPr>
          <w:rFonts w:ascii="Times New Roman" w:hAnsi="Times New Roman"/>
        </w:rPr>
        <w:t xml:space="preserve">. </w:t>
      </w:r>
      <w:r w:rsidR="007E7D96">
        <w:rPr>
          <w:rFonts w:ascii="Times New Roman" w:hAnsi="Times New Roman"/>
        </w:rPr>
        <w:t>A</w:t>
      </w:r>
      <w:r w:rsidR="00926ED4">
        <w:rPr>
          <w:rFonts w:ascii="Times New Roman" w:hAnsi="Times New Roman"/>
        </w:rPr>
        <w:t xml:space="preserve">rchaeal </w:t>
      </w:r>
      <w:proofErr w:type="spellStart"/>
      <w:r w:rsidR="00926ED4" w:rsidRPr="00926ED4">
        <w:rPr>
          <w:rFonts w:ascii="Times New Roman" w:hAnsi="Times New Roman"/>
          <w:i/>
        </w:rPr>
        <w:t>amoA</w:t>
      </w:r>
      <w:proofErr w:type="spellEnd"/>
      <w:r w:rsidR="00926ED4">
        <w:rPr>
          <w:rFonts w:ascii="Times New Roman" w:hAnsi="Times New Roman"/>
        </w:rPr>
        <w:t xml:space="preserve"> </w:t>
      </w:r>
      <w:r w:rsidR="005C786D">
        <w:rPr>
          <w:rFonts w:ascii="Times New Roman" w:hAnsi="Times New Roman"/>
        </w:rPr>
        <w:t>was</w:t>
      </w:r>
      <w:r w:rsidR="00926ED4">
        <w:rPr>
          <w:rFonts w:ascii="Times New Roman" w:hAnsi="Times New Roman"/>
        </w:rPr>
        <w:t xml:space="preserve"> more abundant tha</w:t>
      </w:r>
      <w:r w:rsidR="00EA1327">
        <w:rPr>
          <w:rFonts w:ascii="Times New Roman" w:hAnsi="Times New Roman"/>
        </w:rPr>
        <w:t>n</w:t>
      </w:r>
      <w:r w:rsidR="00926ED4">
        <w:rPr>
          <w:rFonts w:ascii="Times New Roman" w:hAnsi="Times New Roman"/>
        </w:rPr>
        <w:t xml:space="preserve"> bacterial </w:t>
      </w:r>
      <w:proofErr w:type="spellStart"/>
      <w:r w:rsidR="00926ED4" w:rsidRPr="001C0768">
        <w:rPr>
          <w:rFonts w:ascii="Times New Roman" w:hAnsi="Times New Roman"/>
          <w:i/>
        </w:rPr>
        <w:t>amoA</w:t>
      </w:r>
      <w:proofErr w:type="spellEnd"/>
      <w:r w:rsidR="00926ED4">
        <w:rPr>
          <w:rFonts w:ascii="Times New Roman" w:hAnsi="Times New Roman"/>
        </w:rPr>
        <w:t xml:space="preserve"> in </w:t>
      </w:r>
      <w:r w:rsidR="00343173">
        <w:rPr>
          <w:rFonts w:ascii="Times New Roman" w:hAnsi="Times New Roman"/>
        </w:rPr>
        <w:t>~</w:t>
      </w:r>
      <w:r w:rsidR="00B15886">
        <w:rPr>
          <w:rFonts w:ascii="Times New Roman" w:hAnsi="Times New Roman"/>
        </w:rPr>
        <w:t>85</w:t>
      </w:r>
      <w:r w:rsidR="00343173">
        <w:rPr>
          <w:rFonts w:ascii="Times New Roman" w:hAnsi="Times New Roman"/>
        </w:rPr>
        <w:t xml:space="preserve">% of </w:t>
      </w:r>
      <w:r w:rsidR="00B15886">
        <w:rPr>
          <w:rFonts w:ascii="Times New Roman" w:hAnsi="Times New Roman"/>
        </w:rPr>
        <w:t xml:space="preserve">the 54 individual soil samples taken </w:t>
      </w:r>
      <w:r w:rsidR="00A317B9">
        <w:rPr>
          <w:rFonts w:ascii="Times New Roman" w:hAnsi="Times New Roman"/>
        </w:rPr>
        <w:t>across</w:t>
      </w:r>
      <w:r w:rsidR="00B15886">
        <w:rPr>
          <w:rFonts w:ascii="Times New Roman" w:hAnsi="Times New Roman"/>
        </w:rPr>
        <w:t xml:space="preserve"> the nine </w:t>
      </w:r>
      <w:proofErr w:type="spellStart"/>
      <w:r w:rsidR="00EA1327" w:rsidRPr="00FB7290">
        <w:rPr>
          <w:rFonts w:ascii="Times New Roman" w:hAnsi="Times New Roman"/>
          <w:i/>
        </w:rPr>
        <w:t>Populus</w:t>
      </w:r>
      <w:proofErr w:type="spellEnd"/>
      <w:r w:rsidR="00EA1327">
        <w:rPr>
          <w:rFonts w:ascii="Times New Roman" w:hAnsi="Times New Roman"/>
        </w:rPr>
        <w:t xml:space="preserve"> </w:t>
      </w:r>
      <w:r w:rsidR="00907A52">
        <w:rPr>
          <w:rFonts w:ascii="Times New Roman" w:hAnsi="Times New Roman"/>
        </w:rPr>
        <w:t>forest stands</w:t>
      </w:r>
      <w:r w:rsidR="006C19DC">
        <w:rPr>
          <w:rFonts w:ascii="Times New Roman" w:hAnsi="Times New Roman"/>
        </w:rPr>
        <w:t xml:space="preserve">. Bacterial </w:t>
      </w:r>
      <w:proofErr w:type="spellStart"/>
      <w:r w:rsidR="006C19DC" w:rsidRPr="001C0768">
        <w:rPr>
          <w:rFonts w:ascii="Times New Roman" w:hAnsi="Times New Roman"/>
          <w:i/>
        </w:rPr>
        <w:t>amoA</w:t>
      </w:r>
      <w:proofErr w:type="spellEnd"/>
      <w:r w:rsidR="006C19DC">
        <w:rPr>
          <w:rFonts w:ascii="Times New Roman" w:hAnsi="Times New Roman"/>
        </w:rPr>
        <w:t xml:space="preserve"> gene abundance exceeded that of archaeal </w:t>
      </w:r>
      <w:proofErr w:type="spellStart"/>
      <w:r w:rsidR="006C19DC" w:rsidRPr="001C0768">
        <w:rPr>
          <w:rFonts w:ascii="Times New Roman" w:hAnsi="Times New Roman"/>
          <w:i/>
        </w:rPr>
        <w:t>amoA</w:t>
      </w:r>
      <w:proofErr w:type="spellEnd"/>
      <w:r w:rsidR="006C19DC">
        <w:rPr>
          <w:rFonts w:ascii="Times New Roman" w:hAnsi="Times New Roman"/>
        </w:rPr>
        <w:t xml:space="preserve"> in one </w:t>
      </w:r>
      <w:r w:rsidR="00CB0CFC">
        <w:rPr>
          <w:rFonts w:ascii="Times New Roman" w:hAnsi="Times New Roman"/>
        </w:rPr>
        <w:t xml:space="preserve">soil sample from the </w:t>
      </w:r>
      <w:r w:rsidR="006C19DC">
        <w:rPr>
          <w:rFonts w:ascii="Times New Roman" w:hAnsi="Times New Roman"/>
        </w:rPr>
        <w:t xml:space="preserve">Fremont zone, three </w:t>
      </w:r>
      <w:r w:rsidR="00CB0CFC">
        <w:rPr>
          <w:rFonts w:ascii="Times New Roman" w:hAnsi="Times New Roman"/>
        </w:rPr>
        <w:t xml:space="preserve">soil samples from the </w:t>
      </w:r>
      <w:r w:rsidR="006C19DC">
        <w:rPr>
          <w:rFonts w:ascii="Times New Roman" w:hAnsi="Times New Roman"/>
        </w:rPr>
        <w:t xml:space="preserve">hybrid zone, and </w:t>
      </w:r>
      <w:r w:rsidR="006D24DB">
        <w:rPr>
          <w:rFonts w:ascii="Times New Roman" w:hAnsi="Times New Roman"/>
        </w:rPr>
        <w:t xml:space="preserve">four </w:t>
      </w:r>
      <w:r w:rsidR="00CB0CFC">
        <w:rPr>
          <w:rFonts w:ascii="Times New Roman" w:hAnsi="Times New Roman"/>
        </w:rPr>
        <w:t xml:space="preserve">soil samples from the </w:t>
      </w:r>
      <w:r w:rsidR="006C19DC">
        <w:rPr>
          <w:rFonts w:ascii="Times New Roman" w:hAnsi="Times New Roman"/>
        </w:rPr>
        <w:t xml:space="preserve">narrowleaf zone </w:t>
      </w:r>
      <w:r w:rsidR="005051E9">
        <w:rPr>
          <w:rFonts w:ascii="Times New Roman" w:hAnsi="Times New Roman"/>
        </w:rPr>
        <w:t>(n = 18 soil samples per zone)</w:t>
      </w:r>
      <w:r w:rsidR="006C19DC">
        <w:rPr>
          <w:rFonts w:ascii="Times New Roman" w:hAnsi="Times New Roman"/>
        </w:rPr>
        <w:t xml:space="preserve">. </w:t>
      </w:r>
    </w:p>
    <w:p w14:paraId="437B5467" w14:textId="5161FB55" w:rsidR="00F41012" w:rsidRPr="007D3265" w:rsidRDefault="00E869BF" w:rsidP="00D05FB6">
      <w:pPr>
        <w:spacing w:line="480" w:lineRule="auto"/>
        <w:outlineLvl w:val="0"/>
        <w:rPr>
          <w:rFonts w:ascii="Times New Roman" w:hAnsi="Times New Roman"/>
          <w:i/>
        </w:rPr>
      </w:pPr>
      <w:r w:rsidRPr="00E869BF">
        <w:rPr>
          <w:rFonts w:ascii="Times New Roman" w:hAnsi="Times New Roman"/>
          <w:b/>
        </w:rPr>
        <w:t>D</w:t>
      </w:r>
      <w:r w:rsidR="00D714BF">
        <w:rPr>
          <w:rFonts w:ascii="Times New Roman" w:hAnsi="Times New Roman"/>
          <w:b/>
        </w:rPr>
        <w:t>iscussion:</w:t>
      </w:r>
    </w:p>
    <w:p w14:paraId="6762C676" w14:textId="11265097" w:rsidR="0009666C" w:rsidRDefault="00276DB0" w:rsidP="0009666C">
      <w:pPr>
        <w:spacing w:line="480" w:lineRule="auto"/>
        <w:ind w:firstLine="720"/>
        <w:rPr>
          <w:rFonts w:ascii="Times New Roman" w:hAnsi="Times New Roman"/>
        </w:rPr>
      </w:pPr>
      <w:r>
        <w:rPr>
          <w:rFonts w:ascii="Times New Roman" w:hAnsi="Times New Roman"/>
        </w:rPr>
        <w:t>Geneti</w:t>
      </w:r>
      <w:r w:rsidR="00AD4F5F">
        <w:rPr>
          <w:rFonts w:ascii="Times New Roman" w:hAnsi="Times New Roman"/>
        </w:rPr>
        <w:t>c variation in plants has become</w:t>
      </w:r>
      <w:r>
        <w:rPr>
          <w:rFonts w:ascii="Times New Roman" w:hAnsi="Times New Roman"/>
        </w:rPr>
        <w:t xml:space="preserve"> increasingly recognized as an organizing and predictive force governing the structure and function of terrestrial ecosystems</w:t>
      </w:r>
      <w:r w:rsidR="003E7058">
        <w:rPr>
          <w:rFonts w:ascii="Times New Roman" w:hAnsi="Times New Roman"/>
        </w:rPr>
        <w:t xml:space="preserve">. </w:t>
      </w:r>
      <w:r w:rsidR="007E7D96">
        <w:rPr>
          <w:rFonts w:ascii="Times New Roman" w:hAnsi="Times New Roman"/>
        </w:rPr>
        <w:t>W</w:t>
      </w:r>
      <w:r>
        <w:rPr>
          <w:rFonts w:ascii="Times New Roman" w:hAnsi="Times New Roman"/>
        </w:rPr>
        <w:t xml:space="preserve">e used a naturally occurring </w:t>
      </w:r>
      <w:proofErr w:type="spellStart"/>
      <w:r w:rsidRPr="00276DB0">
        <w:rPr>
          <w:rFonts w:ascii="Times New Roman" w:hAnsi="Times New Roman"/>
          <w:i/>
        </w:rPr>
        <w:t>Populus</w:t>
      </w:r>
      <w:proofErr w:type="spellEnd"/>
      <w:r>
        <w:rPr>
          <w:rFonts w:ascii="Times New Roman" w:hAnsi="Times New Roman"/>
        </w:rPr>
        <w:t xml:space="preserve"> hybridization gradient to </w:t>
      </w:r>
      <w:r w:rsidR="00ED584D">
        <w:rPr>
          <w:rFonts w:ascii="Times New Roman" w:hAnsi="Times New Roman"/>
        </w:rPr>
        <w:t xml:space="preserve">test the hypothesis </w:t>
      </w:r>
      <w:r>
        <w:rPr>
          <w:rFonts w:ascii="Times New Roman" w:hAnsi="Times New Roman"/>
        </w:rPr>
        <w:t xml:space="preserve">that genetic variation in a heritable plant trait, foliar </w:t>
      </w:r>
      <w:r w:rsidR="0089579B">
        <w:rPr>
          <w:rFonts w:ascii="Times New Roman" w:hAnsi="Times New Roman"/>
        </w:rPr>
        <w:t>CT</w:t>
      </w:r>
      <w:r w:rsidR="00513037">
        <w:rPr>
          <w:rFonts w:ascii="Times New Roman" w:hAnsi="Times New Roman"/>
        </w:rPr>
        <w:t xml:space="preserve"> concentration</w:t>
      </w:r>
      <w:r w:rsidR="0089579B">
        <w:rPr>
          <w:rFonts w:ascii="Times New Roman" w:hAnsi="Times New Roman"/>
        </w:rPr>
        <w:t>s</w:t>
      </w:r>
      <w:r>
        <w:rPr>
          <w:rFonts w:ascii="Times New Roman" w:hAnsi="Times New Roman"/>
        </w:rPr>
        <w:t xml:space="preserve">, influences the activity and abundance of </w:t>
      </w:r>
      <w:r w:rsidR="0063445D">
        <w:rPr>
          <w:rFonts w:ascii="Times New Roman" w:hAnsi="Times New Roman"/>
        </w:rPr>
        <w:t>AOA and AOB</w:t>
      </w:r>
      <w:r>
        <w:rPr>
          <w:rFonts w:ascii="Times New Roman" w:hAnsi="Times New Roman"/>
        </w:rPr>
        <w:t xml:space="preserve">, two phylogenetically distinct groups of </w:t>
      </w:r>
      <w:r w:rsidR="00B036F5">
        <w:rPr>
          <w:rFonts w:ascii="Times New Roman" w:hAnsi="Times New Roman"/>
        </w:rPr>
        <w:t xml:space="preserve">soil </w:t>
      </w:r>
      <w:r w:rsidR="00640B1F">
        <w:rPr>
          <w:rFonts w:ascii="Times New Roman" w:hAnsi="Times New Roman"/>
        </w:rPr>
        <w:t>auto</w:t>
      </w:r>
      <w:r>
        <w:rPr>
          <w:rFonts w:ascii="Times New Roman" w:hAnsi="Times New Roman"/>
        </w:rPr>
        <w:t>trophic microorganis</w:t>
      </w:r>
      <w:r w:rsidR="00B036F5">
        <w:rPr>
          <w:rFonts w:ascii="Times New Roman" w:hAnsi="Times New Roman"/>
        </w:rPr>
        <w:t xml:space="preserve">ms that perform </w:t>
      </w:r>
      <w:r>
        <w:rPr>
          <w:rFonts w:ascii="Times New Roman" w:hAnsi="Times New Roman"/>
        </w:rPr>
        <w:t>the first and rate-limiting step of nitrification</w:t>
      </w:r>
      <w:r w:rsidR="003E7058">
        <w:rPr>
          <w:rFonts w:ascii="Times New Roman" w:hAnsi="Times New Roman"/>
        </w:rPr>
        <w:t xml:space="preserve">, a key process regulating </w:t>
      </w:r>
      <w:r w:rsidR="00A322B3">
        <w:rPr>
          <w:rFonts w:ascii="Times New Roman" w:hAnsi="Times New Roman"/>
        </w:rPr>
        <w:t xml:space="preserve">ecosystem </w:t>
      </w:r>
      <w:r w:rsidR="003E7058">
        <w:rPr>
          <w:rFonts w:ascii="Times New Roman" w:hAnsi="Times New Roman"/>
        </w:rPr>
        <w:t>N retention</w:t>
      </w:r>
      <w:r w:rsidR="007A629F">
        <w:rPr>
          <w:rFonts w:ascii="Times New Roman" w:hAnsi="Times New Roman"/>
        </w:rPr>
        <w:t xml:space="preserve">. </w:t>
      </w:r>
      <w:r w:rsidR="00682939">
        <w:rPr>
          <w:rFonts w:ascii="Times New Roman" w:hAnsi="Times New Roman"/>
        </w:rPr>
        <w:t>The decline in</w:t>
      </w:r>
      <w:r w:rsidR="00791D64">
        <w:rPr>
          <w:rFonts w:ascii="Times New Roman" w:hAnsi="Times New Roman"/>
        </w:rPr>
        <w:t xml:space="preserve"> </w:t>
      </w:r>
      <w:r w:rsidR="006A693C">
        <w:rPr>
          <w:rFonts w:ascii="Times New Roman" w:hAnsi="Times New Roman"/>
        </w:rPr>
        <w:t>potential nitrification</w:t>
      </w:r>
      <w:r w:rsidR="00D144BA">
        <w:rPr>
          <w:rFonts w:ascii="Times New Roman" w:hAnsi="Times New Roman"/>
        </w:rPr>
        <w:t xml:space="preserve"> rates</w:t>
      </w:r>
      <w:r w:rsidR="006A693C">
        <w:rPr>
          <w:rFonts w:ascii="Times New Roman" w:hAnsi="Times New Roman"/>
        </w:rPr>
        <w:t xml:space="preserve"> </w:t>
      </w:r>
      <w:r w:rsidR="00791D64">
        <w:rPr>
          <w:rFonts w:ascii="Times New Roman" w:hAnsi="Times New Roman"/>
        </w:rPr>
        <w:t xml:space="preserve">with increasing foliar CT concentrations across the </w:t>
      </w:r>
      <w:proofErr w:type="spellStart"/>
      <w:r w:rsidR="00791D64" w:rsidRPr="0038403A">
        <w:rPr>
          <w:rFonts w:ascii="Times New Roman" w:hAnsi="Times New Roman"/>
          <w:i/>
        </w:rPr>
        <w:t>Populus</w:t>
      </w:r>
      <w:proofErr w:type="spellEnd"/>
      <w:r w:rsidR="00791D64">
        <w:rPr>
          <w:rFonts w:ascii="Times New Roman" w:hAnsi="Times New Roman"/>
        </w:rPr>
        <w:t xml:space="preserve"> hybridization gradient</w:t>
      </w:r>
      <w:r w:rsidR="00682939">
        <w:rPr>
          <w:rFonts w:ascii="Times New Roman" w:hAnsi="Times New Roman"/>
        </w:rPr>
        <w:t xml:space="preserve"> </w:t>
      </w:r>
      <w:r w:rsidR="00791D64">
        <w:rPr>
          <w:rFonts w:ascii="Times New Roman" w:hAnsi="Times New Roman"/>
        </w:rPr>
        <w:t xml:space="preserve">is consistent with our hypothesis and with previous findings from both field and laboratory studies </w:t>
      </w:r>
      <w:r w:rsidR="00487AFE">
        <w:rPr>
          <w:rFonts w:ascii="Times New Roman" w:hAnsi="Times New Roman"/>
        </w:rPr>
        <w:fldChar w:fldCharType="begin"/>
      </w:r>
      <w:r w:rsidR="00CB0CFC">
        <w:rPr>
          <w:rFonts w:ascii="Times New Roman" w:hAnsi="Times New Roman"/>
        </w:rPr>
        <w:instrText xml:space="preserve"> ADDIN ZOTERO_ITEM CSL_CITATION {"citationID":"JNVwOoF5","properties":{"formattedCitation":"(Hattenschwiler and Vitousek 2000, Kraus et al. 2003, Schweitzer et al. 2008b)","plainCitation":"(Hattenschwiler and Vitousek 2000, Kraus et al. 2003, Schweitzer et al. 2008b)","noteIndex":0},"citationItems":[{"id":439,"uris":["http://zotero.org/users/2587073/items/KAG8HERX"],"uri":["http://zotero.org/users/2587073/items/KAG8HERX"],"itemData":{"id":439,"type":"article-journal","title":"The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id":64,"uris":["http://zotero.org/users/2587073/items/495FWDRI"],"uri":["http://zotero.org/users/2587073/items/495FWDRI"],"itemData":{"id":64,"type":"article-journal","title":"From Genes to Ecosystems: The Genetic Basis of Condensed Tannins and Their Role in Nutrient Regulation in a Populus Model System","container-title":"Ecosystems","page":"1005-1020","volume":"11","issue":"6","source":"CrossRef","DOI":"10.1007/s10021-008-9173-9","ISSN":"1432-9840, 1435-0629","title-short":"From Genes to Ecosystems","language":"en","author":[{"family":"Schweitzer","given":"Jennifer A."},{"family":"Madritch","given":"Michael D."},{"family":"Bailey","given":"Joseph K."},{"family":"LeRoy","given":"Carri J."},{"family":"Fischer","given":"Dylan G."},{"family":"Rehill","given":"Brian J."},{"family":"Lindroth","given":"Richard L."},{"family":"Hagerman","given":"Ann E."},{"family":"Wooley","given":"Stuart C."},{"family":"Hart","given":"Stephen C."},{"family":"Whitham","given":"Thomas G."}],"issued":{"date-parts":[["2008",9]]}}}],"schema":"https://github.com/citation-style-language/schema/raw/master/csl-citation.json"} </w:instrText>
      </w:r>
      <w:r w:rsidR="00487AFE">
        <w:rPr>
          <w:rFonts w:ascii="Times New Roman" w:hAnsi="Times New Roman"/>
        </w:rPr>
        <w:fldChar w:fldCharType="separate"/>
      </w:r>
      <w:r w:rsidR="00487AFE">
        <w:rPr>
          <w:rFonts w:ascii="Times New Roman" w:hAnsi="Times New Roman"/>
          <w:noProof/>
        </w:rPr>
        <w:t>(Hattenschwiler and Vitousek 2000, Kraus et al. 2003, Schweitzer et al. 2008b)</w:t>
      </w:r>
      <w:r w:rsidR="00487AFE">
        <w:rPr>
          <w:rFonts w:ascii="Times New Roman" w:hAnsi="Times New Roman"/>
        </w:rPr>
        <w:fldChar w:fldCharType="end"/>
      </w:r>
      <w:r w:rsidR="00791D64">
        <w:rPr>
          <w:rFonts w:ascii="Times New Roman" w:hAnsi="Times New Roman"/>
        </w:rPr>
        <w:t>.</w:t>
      </w:r>
      <w:r w:rsidR="006A693C">
        <w:rPr>
          <w:rFonts w:ascii="Times New Roman" w:hAnsi="Times New Roman"/>
        </w:rPr>
        <w:t xml:space="preserve"> </w:t>
      </w:r>
      <w:r w:rsidR="00791D64">
        <w:rPr>
          <w:rFonts w:ascii="Times New Roman" w:hAnsi="Times New Roman"/>
        </w:rPr>
        <w:t xml:space="preserve">By measuring potential rates of nitrification in tandem with quantifying AOA and AOB </w:t>
      </w:r>
      <w:proofErr w:type="spellStart"/>
      <w:r w:rsidR="00791D64" w:rsidRPr="00C313A1">
        <w:rPr>
          <w:rFonts w:ascii="Times New Roman" w:hAnsi="Times New Roman"/>
          <w:i/>
        </w:rPr>
        <w:t>amoA</w:t>
      </w:r>
      <w:proofErr w:type="spellEnd"/>
      <w:r w:rsidR="00791D64">
        <w:rPr>
          <w:rFonts w:ascii="Times New Roman" w:hAnsi="Times New Roman"/>
        </w:rPr>
        <w:t xml:space="preserve"> gene abundance, our results suggest that long-term inputs of foliar CTs may decrease the functional capacity of ammonia oxidiz</w:t>
      </w:r>
      <w:r w:rsidR="00C81A3E">
        <w:rPr>
          <w:rFonts w:ascii="Times New Roman" w:hAnsi="Times New Roman"/>
        </w:rPr>
        <w:t>ing populations</w:t>
      </w:r>
      <w:r w:rsidR="00791D64">
        <w:rPr>
          <w:rFonts w:ascii="Times New Roman" w:hAnsi="Times New Roman"/>
        </w:rPr>
        <w:t xml:space="preserve"> largely by reducing the abundance of AOA. </w:t>
      </w:r>
      <w:r w:rsidR="0009666C">
        <w:rPr>
          <w:rFonts w:ascii="Times New Roman" w:hAnsi="Times New Roman"/>
        </w:rPr>
        <w:t>These results further extend the influence of plant genetic variation on ecosystem processes</w:t>
      </w:r>
      <w:r w:rsidR="00A14820">
        <w:rPr>
          <w:rFonts w:ascii="Times New Roman" w:hAnsi="Times New Roman"/>
        </w:rPr>
        <w:t>, in this case nitrification,</w:t>
      </w:r>
      <w:r w:rsidR="0009666C">
        <w:rPr>
          <w:rFonts w:ascii="Times New Roman" w:hAnsi="Times New Roman"/>
        </w:rPr>
        <w:t xml:space="preserve"> with the potential to </w:t>
      </w:r>
      <w:proofErr w:type="spellStart"/>
      <w:r w:rsidR="0009666C">
        <w:rPr>
          <w:rFonts w:ascii="Times New Roman" w:hAnsi="Times New Roman"/>
        </w:rPr>
        <w:t>feed back</w:t>
      </w:r>
      <w:proofErr w:type="spellEnd"/>
      <w:r w:rsidR="0009666C">
        <w:rPr>
          <w:rFonts w:ascii="Times New Roman" w:hAnsi="Times New Roman"/>
        </w:rPr>
        <w:t xml:space="preserve"> and affect </w:t>
      </w:r>
      <w:r w:rsidR="00A14820">
        <w:rPr>
          <w:rFonts w:ascii="Times New Roman" w:hAnsi="Times New Roman"/>
        </w:rPr>
        <w:t xml:space="preserve">both </w:t>
      </w:r>
      <w:r w:rsidR="0009666C">
        <w:rPr>
          <w:rFonts w:ascii="Times New Roman" w:hAnsi="Times New Roman"/>
        </w:rPr>
        <w:lastRenderedPageBreak/>
        <w:t>plant performance</w:t>
      </w:r>
      <w:r w:rsidR="00A14820">
        <w:rPr>
          <w:rFonts w:ascii="Times New Roman" w:hAnsi="Times New Roman"/>
        </w:rPr>
        <w:t xml:space="preserve"> and ecosystem function. In addition, our results suggest for the first time that a</w:t>
      </w:r>
      <w:r w:rsidR="0009666C">
        <w:rPr>
          <w:rFonts w:ascii="Times New Roman" w:hAnsi="Times New Roman"/>
        </w:rPr>
        <w:t xml:space="preserve"> heritable plant trait </w:t>
      </w:r>
      <w:r w:rsidR="00A14820">
        <w:rPr>
          <w:rFonts w:ascii="Times New Roman" w:hAnsi="Times New Roman"/>
        </w:rPr>
        <w:t xml:space="preserve">can influence </w:t>
      </w:r>
      <w:r w:rsidR="0009666C">
        <w:rPr>
          <w:rFonts w:ascii="Times New Roman" w:hAnsi="Times New Roman"/>
        </w:rPr>
        <w:t xml:space="preserve">the abundance of </w:t>
      </w:r>
      <w:r w:rsidR="00A14820">
        <w:rPr>
          <w:rFonts w:ascii="Times New Roman" w:hAnsi="Times New Roman"/>
        </w:rPr>
        <w:t xml:space="preserve">another group of autotrophic organisms, soil </w:t>
      </w:r>
      <w:r w:rsidR="0009666C">
        <w:rPr>
          <w:rFonts w:ascii="Times New Roman" w:hAnsi="Times New Roman"/>
        </w:rPr>
        <w:t xml:space="preserve">archaeal ammonia oxidizers, </w:t>
      </w:r>
      <w:r w:rsidR="009E0AEE">
        <w:rPr>
          <w:rFonts w:ascii="Times New Roman" w:hAnsi="Times New Roman"/>
        </w:rPr>
        <w:t xml:space="preserve">with no </w:t>
      </w:r>
      <w:r w:rsidR="00D1643E">
        <w:rPr>
          <w:rFonts w:ascii="Times New Roman" w:hAnsi="Times New Roman"/>
        </w:rPr>
        <w:t>trophic linkage to</w:t>
      </w:r>
      <w:r w:rsidR="009E0AEE">
        <w:rPr>
          <w:rFonts w:ascii="Times New Roman" w:hAnsi="Times New Roman"/>
        </w:rPr>
        <w:t xml:space="preserve"> plants as a source of carbon. </w:t>
      </w:r>
    </w:p>
    <w:p w14:paraId="1B1BE60F" w14:textId="7DC54512" w:rsidR="00371A32" w:rsidRPr="0038403A" w:rsidRDefault="00371A32" w:rsidP="0038403A">
      <w:pPr>
        <w:spacing w:line="480" w:lineRule="auto"/>
        <w:rPr>
          <w:rFonts w:ascii="Times New Roman" w:hAnsi="Times New Roman"/>
          <w:i/>
        </w:rPr>
      </w:pPr>
      <w:r w:rsidRPr="0038403A">
        <w:rPr>
          <w:rFonts w:ascii="Times New Roman" w:hAnsi="Times New Roman"/>
          <w:i/>
        </w:rPr>
        <w:t xml:space="preserve">Extended effects of foliar CTs on nitrification </w:t>
      </w:r>
    </w:p>
    <w:p w14:paraId="5198B609" w14:textId="630F8CF8" w:rsidR="007D3265" w:rsidRPr="00F33DBA" w:rsidRDefault="00791D64" w:rsidP="00155953">
      <w:pPr>
        <w:spacing w:line="480" w:lineRule="auto"/>
        <w:ind w:firstLine="720"/>
        <w:rPr>
          <w:rFonts w:ascii="Times New Roman" w:hAnsi="Times New Roman"/>
          <w:i/>
        </w:rPr>
      </w:pPr>
      <w:r>
        <w:rPr>
          <w:rFonts w:ascii="Times New Roman" w:hAnsi="Times New Roman"/>
        </w:rPr>
        <w:t xml:space="preserve">Although there is some evidence that CTs can directly inhibit nitrification </w:t>
      </w:r>
      <w:r>
        <w:rPr>
          <w:rFonts w:ascii="Times New Roman" w:hAnsi="Times New Roman"/>
        </w:rPr>
        <w:fldChar w:fldCharType="begin"/>
      </w:r>
      <w:r w:rsidR="000B28EE">
        <w:rPr>
          <w:rFonts w:ascii="Times New Roman" w:hAnsi="Times New Roman"/>
        </w:rPr>
        <w:instrText xml:space="preserve"> ADDIN ZOTERO_ITEM CSL_CITATION {"citationID":"AENsIbh7","properties":{"formattedCitation":"(Kraus et al. 2003)","plainCitation":"(Kraus et al. 2003)","noteIndex":0},"citationItems":[{"id":431,"uris":["http://zotero.org/users/2587073/items/K57TR2MK"],"uri":["http://zotero.org/users/2587073/items/K57TR2MK"],"itemData":{"id":431,"type":"article-journal","title":"Tannins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Pr>
          <w:rFonts w:ascii="Times New Roman" w:hAnsi="Times New Roman"/>
        </w:rPr>
        <w:fldChar w:fldCharType="separate"/>
      </w:r>
      <w:r w:rsidR="000B28EE">
        <w:rPr>
          <w:rFonts w:ascii="Times New Roman" w:hAnsi="Times New Roman"/>
          <w:noProof/>
        </w:rPr>
        <w:t>(Kraus et al. 2003)</w:t>
      </w:r>
      <w:r>
        <w:rPr>
          <w:rFonts w:ascii="Times New Roman" w:hAnsi="Times New Roman"/>
        </w:rPr>
        <w:fldChar w:fldCharType="end"/>
      </w:r>
      <w:r>
        <w:rPr>
          <w:rFonts w:ascii="Times New Roman" w:hAnsi="Times New Roman"/>
        </w:rPr>
        <w:t xml:space="preserve">, we hypothesize that foliar CT inputs to soil indirectly reduce </w:t>
      </w:r>
      <w:r w:rsidR="007E7D96">
        <w:rPr>
          <w:rFonts w:ascii="Times New Roman" w:hAnsi="Times New Roman"/>
        </w:rPr>
        <w:t xml:space="preserve">nitrification rates and </w:t>
      </w:r>
      <w:r>
        <w:rPr>
          <w:rFonts w:ascii="Times New Roman" w:hAnsi="Times New Roman"/>
        </w:rPr>
        <w:t>AOA abundance by slowing rates of organic matter decomposition and net N mineralization. Condensed tannins reduce rates of decomposition and NH</w:t>
      </w:r>
      <w:r w:rsidRPr="006E187C">
        <w:rPr>
          <w:rFonts w:ascii="Times New Roman" w:hAnsi="Times New Roman"/>
          <w:vertAlign w:val="subscript"/>
        </w:rPr>
        <w:t>3</w:t>
      </w:r>
      <w:r w:rsidR="00A14820">
        <w:rPr>
          <w:rFonts w:ascii="Times New Roman" w:hAnsi="Times New Roman"/>
        </w:rPr>
        <w:t>/NH</w:t>
      </w:r>
      <w:r w:rsidR="00A14820" w:rsidRPr="00A14820">
        <w:rPr>
          <w:rFonts w:ascii="Times New Roman" w:hAnsi="Times New Roman"/>
          <w:vertAlign w:val="subscript"/>
        </w:rPr>
        <w:t>4</w:t>
      </w:r>
      <w:r w:rsidR="00A14820" w:rsidRPr="00A14820">
        <w:rPr>
          <w:rFonts w:ascii="Times New Roman" w:hAnsi="Times New Roman"/>
          <w:vertAlign w:val="superscript"/>
        </w:rPr>
        <w:t>+</w:t>
      </w:r>
      <w:r>
        <w:rPr>
          <w:rFonts w:ascii="Times New Roman" w:hAnsi="Times New Roman"/>
        </w:rPr>
        <w:t xml:space="preserve"> release presumably by forming complexes with both proteins from decomposing leaf litter and with extracellular enzymes </w:t>
      </w:r>
      <w:r w:rsidR="00487AFE">
        <w:rPr>
          <w:rFonts w:ascii="Times New Roman" w:hAnsi="Times New Roman"/>
        </w:rPr>
        <w:t xml:space="preserve">released into the soil solution by </w:t>
      </w:r>
      <w:r>
        <w:rPr>
          <w:rFonts w:ascii="Times New Roman" w:hAnsi="Times New Roman"/>
        </w:rPr>
        <w:t xml:space="preserve">heterotrophic microorganisms </w:t>
      </w:r>
      <w:r>
        <w:rPr>
          <w:rFonts w:ascii="Times New Roman" w:hAnsi="Times New Roman"/>
        </w:rPr>
        <w:fldChar w:fldCharType="begin"/>
      </w:r>
      <w:r w:rsidR="000B28EE">
        <w:rPr>
          <w:rFonts w:ascii="Times New Roman" w:hAnsi="Times New Roman"/>
        </w:rPr>
        <w:instrText xml:space="preserve"> ADDIN ZOTERO_ITEM CSL_CITATION {"citationID":"8A6iFzkV","properties":{"formattedCitation":"(Hattenschwiler and Vitousek 2000)","plainCitation":"(Hattenschwiler and Vitousek 2000)","noteIndex":0},"citationItems":[{"id":439,"uris":["http://zotero.org/users/2587073/items/KAG8HERX"],"uri":["http://zotero.org/users/2587073/items/KAG8HERX"],"itemData":{"id":439,"type":"article-journal","title":"The role of polyphenols in terrestrial ecosystem nutrient cycling","container-title":"Trends in Ecology and Evolution","volume":"15","issue":"6","author":[{"family":"Hattenschwiler","given":"Stephan"},{"family":"Vitousek","given":"Peter M."}],"issued":{"date-parts":[["2000",6]]}}}],"schema":"https://github.com/citation-style-language/schema/raw/master/csl-citation.json"} </w:instrText>
      </w:r>
      <w:r>
        <w:rPr>
          <w:rFonts w:ascii="Times New Roman" w:hAnsi="Times New Roman"/>
        </w:rPr>
        <w:fldChar w:fldCharType="separate"/>
      </w:r>
      <w:r w:rsidR="000B28EE">
        <w:rPr>
          <w:rFonts w:ascii="Times New Roman" w:hAnsi="Times New Roman"/>
          <w:noProof/>
        </w:rPr>
        <w:t>(Hattenschwiler and Vitousek 2000)</w:t>
      </w:r>
      <w:r>
        <w:rPr>
          <w:rFonts w:ascii="Times New Roman" w:hAnsi="Times New Roman"/>
        </w:rPr>
        <w:fldChar w:fldCharType="end"/>
      </w:r>
      <w:r>
        <w:rPr>
          <w:rFonts w:ascii="Times New Roman" w:hAnsi="Times New Roman"/>
        </w:rPr>
        <w:t xml:space="preserve">, thereby reducing substrate supply to ammonia oxidizers. Previous work along the same </w:t>
      </w:r>
      <w:proofErr w:type="spellStart"/>
      <w:r w:rsidRPr="00DA59E1">
        <w:rPr>
          <w:rFonts w:ascii="Times New Roman" w:hAnsi="Times New Roman"/>
          <w:i/>
        </w:rPr>
        <w:t>Populus</w:t>
      </w:r>
      <w:proofErr w:type="spellEnd"/>
      <w:r>
        <w:rPr>
          <w:rFonts w:ascii="Times New Roman" w:hAnsi="Times New Roman"/>
        </w:rPr>
        <w:t xml:space="preserve"> hybridization studied here demonstrated that increas</w:t>
      </w:r>
      <w:r w:rsidR="00371A32">
        <w:rPr>
          <w:rFonts w:ascii="Times New Roman" w:hAnsi="Times New Roman"/>
        </w:rPr>
        <w:t>ing inputs of litterfall CTs</w:t>
      </w:r>
      <w:r>
        <w:rPr>
          <w:rFonts w:ascii="Times New Roman" w:hAnsi="Times New Roman"/>
        </w:rPr>
        <w:t xml:space="preserve"> to soil reduced annual rates of leaf litter decomposition, net N mineralization, and soil </w:t>
      </w:r>
      <w:r w:rsidR="00A14820">
        <w:rPr>
          <w:rFonts w:ascii="Times New Roman" w:hAnsi="Times New Roman"/>
        </w:rPr>
        <w:t>NH</w:t>
      </w:r>
      <w:r w:rsidR="00A14820" w:rsidRPr="00A14820">
        <w:rPr>
          <w:rFonts w:ascii="Times New Roman" w:hAnsi="Times New Roman"/>
          <w:vertAlign w:val="subscript"/>
        </w:rPr>
        <w:t>3</w:t>
      </w:r>
      <w:r w:rsidR="00A14820">
        <w:rPr>
          <w:rFonts w:ascii="Times New Roman" w:hAnsi="Times New Roman"/>
        </w:rPr>
        <w:t>/</w:t>
      </w:r>
      <w:r>
        <w:rPr>
          <w:rFonts w:ascii="Times New Roman" w:hAnsi="Times New Roman"/>
        </w:rPr>
        <w:t>NH</w:t>
      </w:r>
      <w:r w:rsidRPr="007347F8">
        <w:rPr>
          <w:rFonts w:ascii="Times New Roman" w:hAnsi="Times New Roman"/>
          <w:vertAlign w:val="subscript"/>
        </w:rPr>
        <w:t>4</w:t>
      </w:r>
      <w:r w:rsidRPr="007347F8">
        <w:rPr>
          <w:rFonts w:ascii="Times New Roman" w:hAnsi="Times New Roman"/>
          <w:vertAlign w:val="superscript"/>
        </w:rPr>
        <w:t>+</w:t>
      </w:r>
      <w:r>
        <w:rPr>
          <w:rFonts w:ascii="Times New Roman" w:hAnsi="Times New Roman"/>
        </w:rPr>
        <w:t xml:space="preserve"> availability </w:t>
      </w:r>
      <w:r>
        <w:rPr>
          <w:rFonts w:ascii="Times New Roman" w:hAnsi="Times New Roman"/>
        </w:rPr>
        <w:fldChar w:fldCharType="begin"/>
      </w:r>
      <w:r w:rsidR="00CB0CFC">
        <w:rPr>
          <w:rFonts w:ascii="Times New Roman" w:hAnsi="Times New Roman"/>
        </w:rPr>
        <w:instrText xml:space="preserve"> ADDIN ZOTERO_ITEM CSL_CITATION {"citationID":"wZTvqOs7","properties":{"formattedCitation":"(Schweitzer et al. 2004, Fischer et al. 2010)","plainCitation":"(Schweitzer et al. 2004, Fischer et al. 2010)","noteIndex":0},"citationItems":[{"id":632,"uris":["http://zotero.org/users/2587073/items/URHK279R"],"uri":["http://zotero.org/users/2587073/items/URHK279R"],"itemData":{"id":632,"type":"article-journal","title":"Genetically based trait in a dominant tree affects ecosystem processes: Plant genetics impact ecosystems","container-title":"Ecology Letters","page":"127-134","volume":"7","issue":"2","source":"CrossRef","DOI":"10.1111/j.1461-0248.2003.00562.x","ISSN":"1461023X, 14610248","title-short":"Genetically based trait in a dominant tree affects ecosystem processes","language":"en","author":[{"family":"Schweitzer","given":"Jennifer A."},{"family":"Bailey","given":"Joseph K."},{"family":"Rehill","given":"Brian J."},{"family":"Martinsen","given":"Gregory D."},{"family":"Hart","given":"Stephen C."},{"family":"Lindroth","given":"Richard L."},{"family":"Keim","given":"Paul"},{"family":"Whitham","given":"Thomas G."}],"issued":{"date-parts":[["2004",2,4]]}}},{"id":1924,"uris":["http://zotero.org/users/2587073/items/ETIHYKHB"],"uri":["http://zotero.org/users/2587073/items/ETIHYKHB"],"itemData":{"id":1924,"type":"article-journal","title":"Soil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Pr>
          <w:rFonts w:ascii="Times New Roman" w:hAnsi="Times New Roman"/>
        </w:rPr>
        <w:fldChar w:fldCharType="separate"/>
      </w:r>
      <w:r>
        <w:rPr>
          <w:rFonts w:ascii="Times New Roman" w:hAnsi="Times New Roman"/>
          <w:noProof/>
        </w:rPr>
        <w:t>(Schweitzer et al. 2004, Fischer et al. 2010)</w:t>
      </w:r>
      <w:r>
        <w:rPr>
          <w:rFonts w:ascii="Times New Roman" w:hAnsi="Times New Roman"/>
        </w:rPr>
        <w:fldChar w:fldCharType="end"/>
      </w:r>
      <w:r w:rsidR="00D1643E">
        <w:rPr>
          <w:rFonts w:ascii="Times New Roman" w:hAnsi="Times New Roman"/>
        </w:rPr>
        <w:t xml:space="preserve">. Litterfall CT inputs to soil were also </w:t>
      </w:r>
      <w:r w:rsidR="007E7D96">
        <w:rPr>
          <w:rFonts w:ascii="Times New Roman" w:hAnsi="Times New Roman"/>
        </w:rPr>
        <w:t xml:space="preserve">positively </w:t>
      </w:r>
      <w:r w:rsidR="00D1643E">
        <w:rPr>
          <w:rFonts w:ascii="Times New Roman" w:hAnsi="Times New Roman"/>
        </w:rPr>
        <w:t xml:space="preserve">correlated with </w:t>
      </w:r>
      <w:r w:rsidR="007E7D96">
        <w:rPr>
          <w:rFonts w:ascii="Times New Roman" w:hAnsi="Times New Roman"/>
        </w:rPr>
        <w:t xml:space="preserve">an increase in </w:t>
      </w:r>
      <w:proofErr w:type="spellStart"/>
      <w:r w:rsidRPr="00F33DBA">
        <w:rPr>
          <w:rFonts w:ascii="Times New Roman" w:hAnsi="Times New Roman"/>
          <w:i/>
        </w:rPr>
        <w:t>Populus</w:t>
      </w:r>
      <w:proofErr w:type="spellEnd"/>
      <w:r>
        <w:rPr>
          <w:rFonts w:ascii="Times New Roman" w:hAnsi="Times New Roman"/>
        </w:rPr>
        <w:t xml:space="preserve"> fine root production</w:t>
      </w:r>
      <w:r w:rsidR="00D1643E">
        <w:rPr>
          <w:rFonts w:ascii="Times New Roman" w:hAnsi="Times New Roman"/>
        </w:rPr>
        <w:t>,</w:t>
      </w:r>
      <w:r>
        <w:rPr>
          <w:rFonts w:ascii="Times New Roman" w:hAnsi="Times New Roman"/>
        </w:rPr>
        <w:t xml:space="preserve"> presumably to compensate for the decline in soil N availability </w:t>
      </w:r>
      <w:r>
        <w:rPr>
          <w:rFonts w:ascii="Times New Roman" w:hAnsi="Times New Roman"/>
        </w:rPr>
        <w:fldChar w:fldCharType="begin"/>
      </w:r>
      <w:r>
        <w:rPr>
          <w:rFonts w:ascii="Times New Roman" w:hAnsi="Times New Roman"/>
        </w:rPr>
        <w:instrText xml:space="preserve"> ADDIN ZOTERO_ITEM CSL_CITATION {"citationID":"NGyq03ia","properties":{"formattedCitation":"(Fischer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Pr>
          <w:rFonts w:ascii="Times New Roman" w:hAnsi="Times New Roman"/>
        </w:rPr>
        <w:fldChar w:fldCharType="separate"/>
      </w:r>
      <w:r>
        <w:rPr>
          <w:rFonts w:ascii="Times New Roman" w:hAnsi="Times New Roman"/>
          <w:noProof/>
        </w:rPr>
        <w:t>(Fischer et al. 2006)</w:t>
      </w:r>
      <w:r>
        <w:rPr>
          <w:rFonts w:ascii="Times New Roman" w:hAnsi="Times New Roman"/>
        </w:rPr>
        <w:fldChar w:fldCharType="end"/>
      </w:r>
      <w:r w:rsidR="00D1643E">
        <w:rPr>
          <w:rFonts w:ascii="Times New Roman" w:hAnsi="Times New Roman"/>
        </w:rPr>
        <w:t>. In addition, s</w:t>
      </w:r>
      <w:r>
        <w:rPr>
          <w:rFonts w:ascii="Times New Roman" w:hAnsi="Times New Roman"/>
        </w:rPr>
        <w:t xml:space="preserve">everal laboratory experiments have </w:t>
      </w:r>
      <w:r w:rsidR="00D1643E">
        <w:rPr>
          <w:rFonts w:ascii="Times New Roman" w:hAnsi="Times New Roman"/>
        </w:rPr>
        <w:t>demonstrated</w:t>
      </w:r>
      <w:r>
        <w:rPr>
          <w:rFonts w:ascii="Times New Roman" w:hAnsi="Times New Roman"/>
        </w:rPr>
        <w:t xml:space="preserve"> that </w:t>
      </w:r>
      <w:r w:rsidR="00487AFE">
        <w:rPr>
          <w:rFonts w:ascii="Times New Roman" w:hAnsi="Times New Roman"/>
        </w:rPr>
        <w:t xml:space="preserve">CTs </w:t>
      </w:r>
      <w:r w:rsidR="00D1643E">
        <w:rPr>
          <w:rFonts w:ascii="Times New Roman" w:hAnsi="Times New Roman"/>
        </w:rPr>
        <w:t xml:space="preserve">from other plant species </w:t>
      </w:r>
      <w:r>
        <w:rPr>
          <w:rFonts w:ascii="Times New Roman" w:hAnsi="Times New Roman"/>
        </w:rPr>
        <w:t>added to soil reduce rates of net N mineralization</w:t>
      </w:r>
      <w:r w:rsidR="004A6D0C">
        <w:rPr>
          <w:rFonts w:ascii="Times New Roman" w:hAnsi="Times New Roman"/>
        </w:rPr>
        <w:t xml:space="preserve"> </w:t>
      </w:r>
      <w:r w:rsidR="004A6D0C">
        <w:rPr>
          <w:rFonts w:ascii="Times New Roman" w:hAnsi="Times New Roman"/>
        </w:rPr>
        <w:fldChar w:fldCharType="begin"/>
      </w:r>
      <w:r w:rsidR="004A6D0C">
        <w:rPr>
          <w:rFonts w:ascii="Times New Roman" w:hAnsi="Times New Roman"/>
        </w:rPr>
        <w:instrText xml:space="preserve"> ADDIN ZOTERO_ITEM CSL_CITATION {"citationID":"nFQQwSUS","properties":{"formattedCitation":"(Schimel et al. 1998, Fierer et al. 2001, Kraus et al. 2003)","plainCitation":"(Schimel et al. 1998, Fierer et al. 2001, Kraus et al. 2003)","noteIndex":0},"citationItems":[{"id":367,"uris":["http://zotero.org/users/2587073/items/H9NS5S88"],"uri":["http://zotero.org/users/2587073/items/H9NS5S88"],"itemData":{"id":367,"type":"article-journal","title":"The role of balsam poplar secondary chemicals in controlling soil nutrient dynamics through succession in the Alaskan taiga","container-title":"Biogeochemistry","page":"221-234","volume":"42","author":[{"family":"Schimel","given":"Joshua P."},{"family":"Cates","given":"Rex G."},{"family":"Ruess","given":"Roger"}],"issued":{"date-parts":[["1998"]]}}},{"id":518,"uris":["http://zotero.org/users/2587073/items/PKSNWBZ3"],"uri":["http://zotero.org/users/2587073/items/PKSNWBZ3"],"itemData":{"id":518,"type":"article-journal","title":"Influence of balsam poplar tannin fractions on carbon and nitrogen dynamics in Alaskan taiga floodplain soils","container-title":"Soil Biology and Biochemistry","page":"1827–1839","volume":"33","issue":"12","source":"Google Scholar","author":[{"family":"Fierer","given":"Noah"},{"family":"Schimel","given":"Joshua P."},{"family":"Cates","given":"Rex G."},{"family":"Zou","given":"Jiping"}],"issued":{"date-parts":[["2001"]]}}},{"id":431,"uris":["http://zotero.org/users/2587073/items/K57TR2MK"],"uri":["http://zotero.org/users/2587073/items/K57TR2MK"],"itemData":{"id":431,"type":"article-journal","title":"Tannins in nutrient dynamics of forest ecosystems","container-title":"Plant and Soil","page":"41-66","volume":"256","author":[{"family":"Kraus","given":"T.E.C."},{"family":"Dahlgren","given":"R.A."},{"family":"Zasoski","given":"R.J."}],"issued":{"date-parts":[["2003"]]}}}],"schema":"https://github.com/citation-style-language/schema/raw/master/csl-citation.json"} </w:instrText>
      </w:r>
      <w:r w:rsidR="004A6D0C">
        <w:rPr>
          <w:rFonts w:ascii="Times New Roman" w:hAnsi="Times New Roman"/>
        </w:rPr>
        <w:fldChar w:fldCharType="separate"/>
      </w:r>
      <w:r w:rsidR="004A6D0C">
        <w:rPr>
          <w:rFonts w:ascii="Times New Roman" w:hAnsi="Times New Roman"/>
          <w:noProof/>
        </w:rPr>
        <w:t>(Schimel et al. 1998, Fierer et al. 2001, Kraus et al. 2003)</w:t>
      </w:r>
      <w:r w:rsidR="004A6D0C">
        <w:rPr>
          <w:rFonts w:ascii="Times New Roman" w:hAnsi="Times New Roman"/>
        </w:rPr>
        <w:fldChar w:fldCharType="end"/>
      </w:r>
      <w:r>
        <w:rPr>
          <w:rFonts w:ascii="Times New Roman" w:hAnsi="Times New Roman"/>
        </w:rPr>
        <w:t xml:space="preserve">. Taken together, this evidence suggests the long-lived and cascading influence of genetic variation in foliar CTs extends to nitrification, a key ecosystem process </w:t>
      </w:r>
      <w:r w:rsidR="00A14820">
        <w:rPr>
          <w:rFonts w:ascii="Times New Roman" w:hAnsi="Times New Roman"/>
        </w:rPr>
        <w:t xml:space="preserve">that regulates </w:t>
      </w:r>
      <w:r w:rsidR="001C61D7">
        <w:rPr>
          <w:rFonts w:ascii="Times New Roman" w:hAnsi="Times New Roman"/>
        </w:rPr>
        <w:t>ecosystem N retention</w:t>
      </w:r>
      <w:r>
        <w:rPr>
          <w:rFonts w:ascii="Times New Roman" w:hAnsi="Times New Roman"/>
        </w:rPr>
        <w:t xml:space="preserve">. </w:t>
      </w:r>
      <w:r w:rsidR="00A14820">
        <w:rPr>
          <w:rFonts w:ascii="Times New Roman" w:hAnsi="Times New Roman"/>
        </w:rPr>
        <w:t>Because foliar CTs are heritable, they are subject to selection</w:t>
      </w:r>
      <w:r w:rsidR="00C853B6">
        <w:rPr>
          <w:rFonts w:ascii="Times New Roman" w:hAnsi="Times New Roman"/>
        </w:rPr>
        <w:t xml:space="preserve"> pressures</w:t>
      </w:r>
      <w:r w:rsidR="00A14820">
        <w:rPr>
          <w:rFonts w:ascii="Times New Roman" w:hAnsi="Times New Roman"/>
        </w:rPr>
        <w:t xml:space="preserve">, suggesting that different evolutionary trajectories of this plant trait </w:t>
      </w:r>
      <w:r w:rsidR="00155953">
        <w:rPr>
          <w:rFonts w:ascii="Times New Roman" w:hAnsi="Times New Roman"/>
        </w:rPr>
        <w:t xml:space="preserve">within </w:t>
      </w:r>
      <w:proofErr w:type="spellStart"/>
      <w:r w:rsidR="00155953" w:rsidRPr="00155953">
        <w:rPr>
          <w:rFonts w:ascii="Times New Roman" w:hAnsi="Times New Roman"/>
          <w:i/>
        </w:rPr>
        <w:t>Populus</w:t>
      </w:r>
      <w:proofErr w:type="spellEnd"/>
      <w:r w:rsidR="00155953">
        <w:rPr>
          <w:rFonts w:ascii="Times New Roman" w:hAnsi="Times New Roman"/>
        </w:rPr>
        <w:t xml:space="preserve"> species </w:t>
      </w:r>
      <w:r w:rsidR="00A14820">
        <w:rPr>
          <w:rFonts w:ascii="Times New Roman" w:hAnsi="Times New Roman"/>
        </w:rPr>
        <w:t xml:space="preserve">could alter the </w:t>
      </w:r>
      <w:r w:rsidR="001C61D7">
        <w:rPr>
          <w:rFonts w:ascii="Times New Roman" w:hAnsi="Times New Roman"/>
        </w:rPr>
        <w:t xml:space="preserve">N </w:t>
      </w:r>
      <w:r w:rsidR="00A14820">
        <w:rPr>
          <w:rFonts w:ascii="Times New Roman" w:hAnsi="Times New Roman"/>
        </w:rPr>
        <w:t xml:space="preserve">status of entire ecosystems. </w:t>
      </w:r>
    </w:p>
    <w:p w14:paraId="0D2A907D" w14:textId="77777777" w:rsidR="00155953" w:rsidRPr="00A74B27" w:rsidRDefault="00155953" w:rsidP="00155953">
      <w:pPr>
        <w:spacing w:line="480" w:lineRule="auto"/>
        <w:rPr>
          <w:rFonts w:ascii="Times New Roman" w:hAnsi="Times New Roman"/>
          <w:i/>
        </w:rPr>
      </w:pPr>
      <w:r w:rsidRPr="00F33DBA">
        <w:rPr>
          <w:rFonts w:ascii="Times New Roman" w:hAnsi="Times New Roman"/>
          <w:i/>
        </w:rPr>
        <w:lastRenderedPageBreak/>
        <w:t>Contrasting differences in AOA and AOB responses</w:t>
      </w:r>
    </w:p>
    <w:p w14:paraId="34F5B70F" w14:textId="78467D1B" w:rsidR="00155953" w:rsidRPr="00B804FE" w:rsidRDefault="00155953" w:rsidP="00155953">
      <w:pPr>
        <w:spacing w:line="480" w:lineRule="auto"/>
        <w:ind w:firstLine="720"/>
        <w:rPr>
          <w:rFonts w:ascii="Times New Roman" w:hAnsi="Times New Roman"/>
        </w:rPr>
      </w:pPr>
      <w:r>
        <w:rPr>
          <w:rFonts w:ascii="Times New Roman" w:hAnsi="Times New Roman"/>
        </w:rPr>
        <w:t xml:space="preserve">The discovery of ammonia oxidizers in the </w:t>
      </w:r>
      <w:proofErr w:type="spellStart"/>
      <w:r>
        <w:rPr>
          <w:rFonts w:ascii="Times New Roman" w:hAnsi="Times New Roman"/>
        </w:rPr>
        <w:t>Thaumarchaeaota</w:t>
      </w:r>
      <w:proofErr w:type="spellEnd"/>
      <w:r>
        <w:rPr>
          <w:rFonts w:ascii="Times New Roman" w:hAnsi="Times New Roman"/>
        </w:rPr>
        <w:t xml:space="preserve"> has spurred an ongoing search for key environmental and physiological factors leading to niche specialization and differentiation of soil AOA and AOB </w:t>
      </w:r>
      <w:r>
        <w:rPr>
          <w:rFonts w:ascii="Times New Roman" w:hAnsi="Times New Roman"/>
        </w:rPr>
        <w:fldChar w:fldCharType="begin"/>
      </w:r>
      <w:r w:rsidR="00587FD8">
        <w:rPr>
          <w:rFonts w:ascii="Times New Roman" w:hAnsi="Times New Roman"/>
        </w:rPr>
        <w:instrText xml:space="preserve"> ADDIN ZOTERO_ITEM CSL_CITATION {"citationID":"ryWOqod0","properties":{"formattedCitation":"(Taylor et al. 2012, Lu et al. 2015, Carey et al. 2016, Hink et al. 2018)","plainCitation":"(Taylor et al. 2012, Lu et al. 2015, Carey et al. 2016, Hink et al. 2018)","noteIndex":0},"citationItems":[{"id":179,"uris":["http://zotero.org/users/2587073/items/9UJ3A382"],"uri":["http://zotero.org/users/2587073/items/9UJ3A382"],"itemData":{"id":179,"type":"article-journal","title":"Dynamics of ammonia-oxidizing archaea and bacteria populations and contributions to soil nitrification potentials","container-title":"The ISME journal","page":"2024–2032","volume":"6","issue":"11","source":"Google Scholar","author":[{"family":"Taylor","given":"Anne E."},{"family":"Zeglin","given":"Lydia H."},{"family":"Wanzek","given":"Thomas A."},{"family":"Myrold","given":"David D."},{"family":"Bottomley","given":"Peter J."}],"issued":{"date-parts":[["2012"]]}}},{"id":1790,"uris":["http://zotero.org/users/2587073/items/5L549HY2"],"uri":["http://zotero.org/users/2587073/items/5L549HY2"],"itemData":{"id":1790,"type":"article-journal","title":"Contributions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587FD8">
        <w:rPr>
          <w:rFonts w:ascii="Times New Roman" w:hAnsi="Times New Roman"/>
          <w:noProof/>
        </w:rPr>
        <w:t>(Taylor et al. 2012, Lu et al. 2015, Carey et al. 2016, Hink et al. 2018)</w:t>
      </w:r>
      <w:r>
        <w:rPr>
          <w:rFonts w:ascii="Times New Roman" w:hAnsi="Times New Roman"/>
        </w:rPr>
        <w:fldChar w:fldCharType="end"/>
      </w:r>
      <w:r>
        <w:rPr>
          <w:rFonts w:ascii="Times New Roman" w:hAnsi="Times New Roman"/>
        </w:rPr>
        <w:t xml:space="preserve">. Our results indicate that genetic variation in </w:t>
      </w:r>
      <w:r w:rsidR="00487AFE">
        <w:rPr>
          <w:rFonts w:ascii="Times New Roman" w:hAnsi="Times New Roman"/>
        </w:rPr>
        <w:t xml:space="preserve">the foliar chemistry </w:t>
      </w:r>
      <w:r>
        <w:rPr>
          <w:rFonts w:ascii="Times New Roman" w:hAnsi="Times New Roman"/>
        </w:rPr>
        <w:t>of a foundation tree species may be an important factor influencing this niche differentiation.</w:t>
      </w:r>
      <w:r w:rsidR="00036E78">
        <w:rPr>
          <w:rFonts w:ascii="Times New Roman" w:hAnsi="Times New Roman"/>
        </w:rPr>
        <w:t xml:space="preserve">, </w:t>
      </w:r>
      <w:r w:rsidR="00CB0CFC">
        <w:rPr>
          <w:rFonts w:ascii="Times New Roman" w:hAnsi="Times New Roman"/>
        </w:rPr>
        <w:t>T</w:t>
      </w:r>
      <w:r>
        <w:rPr>
          <w:rFonts w:ascii="Times New Roman" w:hAnsi="Times New Roman"/>
        </w:rPr>
        <w:t xml:space="preserve">he linear decline in potential nitrification rates </w:t>
      </w:r>
      <w:r w:rsidR="00CB0CFC">
        <w:rPr>
          <w:rFonts w:ascii="Times New Roman" w:hAnsi="Times New Roman"/>
        </w:rPr>
        <w:t xml:space="preserve">mirrored the linear decline of AOA abundance </w:t>
      </w:r>
      <w:r>
        <w:rPr>
          <w:rFonts w:ascii="Times New Roman" w:hAnsi="Times New Roman"/>
        </w:rPr>
        <w:t xml:space="preserve">with increasing foliar CT </w:t>
      </w:r>
      <w:r w:rsidR="00330095">
        <w:rPr>
          <w:rFonts w:ascii="Times New Roman" w:hAnsi="Times New Roman"/>
        </w:rPr>
        <w:t xml:space="preserve">concentrations </w:t>
      </w:r>
      <w:r>
        <w:rPr>
          <w:rFonts w:ascii="Times New Roman" w:hAnsi="Times New Roman"/>
        </w:rPr>
        <w:t xml:space="preserve">across the </w:t>
      </w:r>
      <w:proofErr w:type="spellStart"/>
      <w:r w:rsidRPr="00302EFA">
        <w:rPr>
          <w:rFonts w:ascii="Times New Roman" w:hAnsi="Times New Roman"/>
          <w:i/>
        </w:rPr>
        <w:t>Populus</w:t>
      </w:r>
      <w:proofErr w:type="spellEnd"/>
      <w:r>
        <w:rPr>
          <w:rFonts w:ascii="Times New Roman" w:hAnsi="Times New Roman"/>
        </w:rPr>
        <w:t xml:space="preserve"> hybridization gradient but there was no trend in AOB abundance, suggesting AOA played a dominant role in nitrification in these forest ecosystems. </w:t>
      </w:r>
      <w:r w:rsidR="00CB0CFC">
        <w:rPr>
          <w:rFonts w:ascii="Times New Roman" w:hAnsi="Times New Roman"/>
        </w:rPr>
        <w:t>A potential</w:t>
      </w:r>
      <w:r w:rsidR="00CB0CFC">
        <w:rPr>
          <w:rFonts w:ascii="Times New Roman" w:hAnsi="Times New Roman"/>
        </w:rPr>
        <w:t xml:space="preserve"> caveat to this conclusion is that</w:t>
      </w:r>
      <w:r w:rsidR="00CB0CFC">
        <w:rPr>
          <w:rFonts w:ascii="Times New Roman" w:hAnsi="Times New Roman"/>
        </w:rPr>
        <w:t xml:space="preserve"> qPCR cannot distinguish between live, dead, or dormant (inactive) DNA</w:t>
      </w:r>
      <w:r w:rsidR="00CB0CFC">
        <w:rPr>
          <w:rFonts w:ascii="Times New Roman" w:hAnsi="Times New Roman"/>
        </w:rPr>
        <w:t>. However, several studies have dem</w:t>
      </w:r>
      <w:r w:rsidR="00CB0CFC">
        <w:rPr>
          <w:rFonts w:ascii="Times New Roman" w:hAnsi="Times New Roman"/>
        </w:rPr>
        <w:t xml:space="preserve">onstrated that </w:t>
      </w:r>
      <w:proofErr w:type="spellStart"/>
      <w:r w:rsidR="00CB0CFC" w:rsidRPr="00C13186">
        <w:rPr>
          <w:rFonts w:ascii="Times New Roman" w:hAnsi="Times New Roman"/>
          <w:i/>
        </w:rPr>
        <w:t>amoA</w:t>
      </w:r>
      <w:proofErr w:type="spellEnd"/>
      <w:r w:rsidR="00CB0CFC">
        <w:rPr>
          <w:rFonts w:ascii="Times New Roman" w:hAnsi="Times New Roman"/>
        </w:rPr>
        <w:t xml:space="preserve"> gene abundance </w:t>
      </w:r>
      <w:r w:rsidR="00CB0CFC">
        <w:rPr>
          <w:rFonts w:ascii="Times New Roman" w:hAnsi="Times New Roman"/>
        </w:rPr>
        <w:t xml:space="preserve">derived from qPCR </w:t>
      </w:r>
      <w:r w:rsidR="00CB0CFC">
        <w:rPr>
          <w:rFonts w:ascii="Times New Roman" w:hAnsi="Times New Roman"/>
        </w:rPr>
        <w:t>varies in response to factors that also affect nitrification rates</w:t>
      </w:r>
      <w:r w:rsidR="00CB0CFC">
        <w:rPr>
          <w:rFonts w:ascii="Times New Roman" w:hAnsi="Times New Roman"/>
        </w:rPr>
        <w:t xml:space="preserve"> </w:t>
      </w:r>
      <w:r w:rsidR="00CB0CFC">
        <w:rPr>
          <w:rFonts w:ascii="Times New Roman" w:hAnsi="Times New Roman"/>
        </w:rPr>
        <w:fldChar w:fldCharType="begin"/>
      </w:r>
      <w:r w:rsidR="00CB0CFC">
        <w:rPr>
          <w:rFonts w:ascii="Times New Roman" w:hAnsi="Times New Roman"/>
        </w:rPr>
        <w:instrText xml:space="preserve"> ADDIN ZOTERO_ITEM CSL_CITATION {"citationID":"ZhzHKiKm","properties":{"formattedCitation":"(Carey et al. 2016)","plainCitation":"(Carey et al. 2016)","noteIndex":0},"citationItems":[{"id":351,"uris":["http://zotero.org/users/2587073/items/GMNBF4AB"],"uri":["http://zotero.org/users/2587073/items/GMNBF4AB"],"itemData":{"id":351,"type":"article-journal","title":"Meta-analysis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sidR="00CB0CFC">
        <w:rPr>
          <w:rFonts w:ascii="Times New Roman" w:hAnsi="Times New Roman"/>
        </w:rPr>
        <w:fldChar w:fldCharType="separate"/>
      </w:r>
      <w:r w:rsidR="00CB0CFC">
        <w:rPr>
          <w:rFonts w:ascii="Times New Roman" w:hAnsi="Times New Roman"/>
          <w:noProof/>
        </w:rPr>
        <w:t>(Carey et al. 2016)</w:t>
      </w:r>
      <w:r w:rsidR="00CB0CFC">
        <w:rPr>
          <w:rFonts w:ascii="Times New Roman" w:hAnsi="Times New Roman"/>
        </w:rPr>
        <w:fldChar w:fldCharType="end"/>
      </w:r>
      <w:r w:rsidR="00CB0CFC">
        <w:rPr>
          <w:rFonts w:ascii="Times New Roman" w:hAnsi="Times New Roman"/>
        </w:rPr>
        <w:t>.</w:t>
      </w:r>
      <w:r w:rsidR="00CB0CFC">
        <w:rPr>
          <w:rFonts w:ascii="Times New Roman" w:hAnsi="Times New Roman"/>
        </w:rPr>
        <w:t xml:space="preserve"> </w:t>
      </w:r>
      <w:r>
        <w:rPr>
          <w:rFonts w:ascii="Times New Roman" w:hAnsi="Times New Roman"/>
        </w:rPr>
        <w:t xml:space="preserve">Our results contrast with a recent meta-analysis showing that </w:t>
      </w:r>
      <w:proofErr w:type="spellStart"/>
      <w:r w:rsidR="00F053F5" w:rsidRPr="00E82FB5">
        <w:rPr>
          <w:rFonts w:ascii="Times New Roman" w:hAnsi="Times New Roman"/>
          <w:i/>
        </w:rPr>
        <w:t>amoA</w:t>
      </w:r>
      <w:proofErr w:type="spellEnd"/>
      <w:r w:rsidR="00F053F5">
        <w:rPr>
          <w:rFonts w:ascii="Times New Roman" w:hAnsi="Times New Roman"/>
        </w:rPr>
        <w:t xml:space="preserve"> gene </w:t>
      </w:r>
      <w:r>
        <w:rPr>
          <w:rFonts w:ascii="Times New Roman" w:hAnsi="Times New Roman"/>
        </w:rPr>
        <w:t xml:space="preserve">abundance </w:t>
      </w:r>
      <w:r w:rsidR="00F053F5">
        <w:rPr>
          <w:rFonts w:ascii="Times New Roman" w:hAnsi="Times New Roman"/>
        </w:rPr>
        <w:t xml:space="preserve">of AOB </w:t>
      </w:r>
      <w:r>
        <w:rPr>
          <w:rFonts w:ascii="Times New Roman" w:hAnsi="Times New Roman"/>
        </w:rPr>
        <w:t xml:space="preserve">was more responsive to N additions </w:t>
      </w:r>
      <w:r w:rsidR="00E36B0D">
        <w:rPr>
          <w:rFonts w:ascii="Times New Roman" w:hAnsi="Times New Roman"/>
        </w:rPr>
        <w:t xml:space="preserve">than that of AOA, </w:t>
      </w:r>
      <w:r>
        <w:rPr>
          <w:rFonts w:ascii="Times New Roman" w:hAnsi="Times New Roman"/>
        </w:rPr>
        <w:t xml:space="preserve">and that increased nitrification potential with N addition was only correlated with AOB </w:t>
      </w:r>
      <w:r>
        <w:rPr>
          <w:rFonts w:ascii="Times New Roman" w:hAnsi="Times New Roman"/>
        </w:rPr>
        <w:fldChar w:fldCharType="begin"/>
      </w:r>
      <w:r>
        <w:rPr>
          <w:rFonts w:ascii="Times New Roman" w:hAnsi="Times New Roman"/>
        </w:rPr>
        <w:instrText xml:space="preserve"> ADDIN ZOTERO_ITEM CSL_CITATION {"citationID":"eslhctk5","properties":{"formattedCitation":"(Carey et al. 2016)","plainCitation":"(Carey et al. 2016)","noteIndex":0},"citationItems":[{"id":351,"uris":["http://zotero.org/users/2587073/items/GMNBF4AB"],"uri":["http://zotero.org/users/2587073/items/GMNBF4AB"],"itemData":{"id":351,"type":"article-journal","title":"Meta-analysis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Pr>
          <w:rFonts w:ascii="Times New Roman" w:hAnsi="Times New Roman"/>
          <w:noProof/>
        </w:rPr>
        <w:t>(Carey et al. 2016)</w:t>
      </w:r>
      <w:r>
        <w:rPr>
          <w:rFonts w:ascii="Times New Roman" w:hAnsi="Times New Roman"/>
        </w:rPr>
        <w:fldChar w:fldCharType="end"/>
      </w:r>
      <w:r>
        <w:rPr>
          <w:rFonts w:ascii="Times New Roman" w:hAnsi="Times New Roman"/>
        </w:rPr>
        <w:t>. However, our study system differs from most of the studies included in the Carey et al. (2016) meta-analysis</w:t>
      </w:r>
      <w:r w:rsidR="00426A34">
        <w:rPr>
          <w:rFonts w:ascii="Times New Roman" w:hAnsi="Times New Roman"/>
        </w:rPr>
        <w:t xml:space="preserve"> in two fundamental ways</w:t>
      </w:r>
      <w:r>
        <w:rPr>
          <w:rFonts w:ascii="Times New Roman" w:hAnsi="Times New Roman"/>
        </w:rPr>
        <w:t xml:space="preserve">. First, </w:t>
      </w:r>
      <w:r w:rsidR="003F04DB">
        <w:rPr>
          <w:rFonts w:ascii="Times New Roman" w:hAnsi="Times New Roman"/>
        </w:rPr>
        <w:t>changes in NH</w:t>
      </w:r>
      <w:r w:rsidR="003F04DB" w:rsidRPr="0097248F">
        <w:rPr>
          <w:rFonts w:ascii="Times New Roman" w:hAnsi="Times New Roman"/>
          <w:vertAlign w:val="subscript"/>
        </w:rPr>
        <w:t>3</w:t>
      </w:r>
      <w:r w:rsidR="003F04DB">
        <w:rPr>
          <w:rFonts w:ascii="Times New Roman" w:hAnsi="Times New Roman"/>
        </w:rPr>
        <w:t>/NH</w:t>
      </w:r>
      <w:r w:rsidR="003F04DB" w:rsidRPr="0097248F">
        <w:rPr>
          <w:rFonts w:ascii="Times New Roman" w:hAnsi="Times New Roman"/>
          <w:vertAlign w:val="subscript"/>
        </w:rPr>
        <w:t>4</w:t>
      </w:r>
      <w:r w:rsidR="003F04DB" w:rsidRPr="0097248F">
        <w:rPr>
          <w:rFonts w:ascii="Times New Roman" w:hAnsi="Times New Roman"/>
          <w:vertAlign w:val="superscript"/>
        </w:rPr>
        <w:t>+</w:t>
      </w:r>
      <w:r w:rsidR="003F04DB">
        <w:rPr>
          <w:rFonts w:ascii="Times New Roman" w:hAnsi="Times New Roman"/>
        </w:rPr>
        <w:t xml:space="preserve"> availability</w:t>
      </w:r>
      <w:r w:rsidR="003F04DB">
        <w:rPr>
          <w:rFonts w:ascii="Times New Roman" w:hAnsi="Times New Roman"/>
        </w:rPr>
        <w:t xml:space="preserve"> </w:t>
      </w:r>
      <w:r w:rsidR="0093104B">
        <w:rPr>
          <w:rFonts w:ascii="Times New Roman" w:hAnsi="Times New Roman"/>
        </w:rPr>
        <w:t xml:space="preserve">in Carey et al. (2016) </w:t>
      </w:r>
      <w:r w:rsidR="0093104B">
        <w:rPr>
          <w:rFonts w:ascii="Times New Roman" w:hAnsi="Times New Roman"/>
        </w:rPr>
        <w:t>were</w:t>
      </w:r>
      <w:r w:rsidR="003F04DB">
        <w:rPr>
          <w:rFonts w:ascii="Times New Roman" w:hAnsi="Times New Roman"/>
        </w:rPr>
        <w:t xml:space="preserve"> primarily </w:t>
      </w:r>
      <w:r w:rsidR="0093104B">
        <w:rPr>
          <w:rFonts w:ascii="Times New Roman" w:hAnsi="Times New Roman"/>
        </w:rPr>
        <w:t>from</w:t>
      </w:r>
      <w:r w:rsidR="003F04DB">
        <w:rPr>
          <w:rFonts w:ascii="Times New Roman" w:hAnsi="Times New Roman"/>
        </w:rPr>
        <w:t xml:space="preserve"> high rates of inorganic N addition</w:t>
      </w:r>
      <w:r w:rsidR="0093104B">
        <w:rPr>
          <w:rFonts w:ascii="Times New Roman" w:hAnsi="Times New Roman"/>
        </w:rPr>
        <w:t>,</w:t>
      </w:r>
      <w:r w:rsidR="003F04DB">
        <w:rPr>
          <w:rFonts w:ascii="Times New Roman" w:hAnsi="Times New Roman"/>
        </w:rPr>
        <w:t xml:space="preserve"> but </w:t>
      </w:r>
      <w:r w:rsidR="003F04DB">
        <w:rPr>
          <w:rFonts w:ascii="Times New Roman" w:hAnsi="Times New Roman"/>
        </w:rPr>
        <w:t>were driven by foliar CT-induced declines in N mineralization from decaying organic matter</w:t>
      </w:r>
      <w:r w:rsidR="003F04DB">
        <w:rPr>
          <w:rFonts w:ascii="Times New Roman" w:hAnsi="Times New Roman"/>
        </w:rPr>
        <w:t xml:space="preserve"> across</w:t>
      </w:r>
      <w:r w:rsidR="003F04DB">
        <w:rPr>
          <w:rFonts w:ascii="Times New Roman" w:hAnsi="Times New Roman"/>
        </w:rPr>
        <w:t xml:space="preserve"> </w:t>
      </w:r>
      <w:r>
        <w:rPr>
          <w:rFonts w:ascii="Times New Roman" w:hAnsi="Times New Roman"/>
        </w:rPr>
        <w:t xml:space="preserve">the </w:t>
      </w:r>
      <w:proofErr w:type="spellStart"/>
      <w:r w:rsidRPr="0097248F">
        <w:rPr>
          <w:rFonts w:ascii="Times New Roman" w:hAnsi="Times New Roman"/>
          <w:i/>
        </w:rPr>
        <w:t>Populus</w:t>
      </w:r>
      <w:proofErr w:type="spellEnd"/>
      <w:r>
        <w:rPr>
          <w:rFonts w:ascii="Times New Roman" w:hAnsi="Times New Roman"/>
        </w:rPr>
        <w:t xml:space="preserve"> hybridization gradient. Several lines of evidence suggest that AOA are more responsive to N derived from organic matter mineralization than to inorganic N additions </w:t>
      </w:r>
      <w:r>
        <w:rPr>
          <w:rFonts w:ascii="Times New Roman" w:hAnsi="Times New Roman"/>
        </w:rPr>
        <w:fldChar w:fldCharType="begin"/>
      </w:r>
      <w:r>
        <w:rPr>
          <w:rFonts w:ascii="Times New Roman" w:hAnsi="Times New Roman"/>
        </w:rPr>
        <w:instrText xml:space="preserve"> ADDIN ZOTERO_ITEM CSL_CITATION {"citationID":"Ih5oukck","properties":{"formattedCitation":"(Levi\\uc0\\u269{}nik-H\\uc0\\u246{}fferle et al. 2012, Lu et al. 2015, Carey et al. 2016)","plainCitation":"(Levičnik-Höfferle et al. 2012, Lu et al. 2015, Carey et al. 2016)","noteIndex":0},"citationItems":[{"id":1946,"uris":["http://zotero.org/users/2587073/items/UNU92PHZ"],"uri":["http://zotero.org/users/2587073/items/UNU92PHZ"],"itemData":{"id":1946,"type":"article-journal","title":"Stimulation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D."}],"issued":{"date-parts":[["2015",6,1]]}}},{"id":351,"uris":["http://zotero.org/users/2587073/items/GMNBF4AB"],"uri":["http://zotero.org/users/2587073/items/GMNBF4AB"],"itemData":{"id":351,"type":"article-journal","title":"Meta-analysis reveals ammonia-oxidizing bacteria respond more strongly to nitrogen addition than ammonia-oxidizing archaea","container-title":"Soil Biology and Biochemistry","page":"158-166","volume":"99","source":"CrossRef","DOI":"10.1016/j.soilbio.2016.05.014","ISSN":"00380717","language":"en","author":[{"family":"Carey","given":"Chelsea J."},{"family":"Dove","given":"Nicholas C."},{"family":"Beman","given":"J. Michael"},{"family":"Hart","given":"Stephen C."},{"family":"Aronson","given":"Emma L."}],"issued":{"date-parts":[["2016",8]]}}}],"schema":"https://github.com/citation-style-language/schema/raw/master/csl-citation.json"} </w:instrText>
      </w:r>
      <w:r>
        <w:rPr>
          <w:rFonts w:ascii="Times New Roman" w:hAnsi="Times New Roman"/>
        </w:rPr>
        <w:fldChar w:fldCharType="separate"/>
      </w:r>
      <w:r w:rsidRPr="00227F93">
        <w:rPr>
          <w:rFonts w:ascii="Times New Roman" w:hAnsi="Times New Roman"/>
        </w:rPr>
        <w:t>(</w:t>
      </w:r>
      <w:proofErr w:type="spellStart"/>
      <w:r w:rsidRPr="00227F93">
        <w:rPr>
          <w:rFonts w:ascii="Times New Roman" w:hAnsi="Times New Roman"/>
        </w:rPr>
        <w:t>Levičnik-Höfferle</w:t>
      </w:r>
      <w:proofErr w:type="spellEnd"/>
      <w:r w:rsidRPr="00227F93">
        <w:rPr>
          <w:rFonts w:ascii="Times New Roman" w:hAnsi="Times New Roman"/>
        </w:rPr>
        <w:t xml:space="preserve"> et al. 2012, Lu et al. 2015, Carey et al. 2016)</w:t>
      </w:r>
      <w:r>
        <w:rPr>
          <w:rFonts w:ascii="Times New Roman" w:hAnsi="Times New Roman"/>
        </w:rPr>
        <w:fldChar w:fldCharType="end"/>
      </w:r>
      <w:r>
        <w:rPr>
          <w:rFonts w:ascii="Times New Roman" w:hAnsi="Times New Roman"/>
        </w:rPr>
        <w:t xml:space="preserve">. Second, </w:t>
      </w:r>
      <w:r w:rsidR="00E36B0D">
        <w:rPr>
          <w:rFonts w:ascii="Times New Roman" w:hAnsi="Times New Roman"/>
        </w:rPr>
        <w:t>AOA</w:t>
      </w:r>
      <w:r>
        <w:rPr>
          <w:rFonts w:ascii="Times New Roman" w:hAnsi="Times New Roman"/>
        </w:rPr>
        <w:t xml:space="preserve"> are often the predominant contributors to nitrification </w:t>
      </w:r>
      <w:r w:rsidR="00330095">
        <w:rPr>
          <w:rFonts w:ascii="Times New Roman" w:hAnsi="Times New Roman"/>
        </w:rPr>
        <w:t xml:space="preserve">in soils with neutral to slightly basic pH and </w:t>
      </w:r>
      <w:r>
        <w:rPr>
          <w:rFonts w:ascii="Times New Roman" w:hAnsi="Times New Roman"/>
        </w:rPr>
        <w:t>low to moderate NH</w:t>
      </w:r>
      <w:r w:rsidRPr="00227F93">
        <w:rPr>
          <w:rFonts w:ascii="Times New Roman" w:hAnsi="Times New Roman"/>
          <w:vertAlign w:val="subscript"/>
        </w:rPr>
        <w:t>3</w:t>
      </w:r>
      <w:r>
        <w:rPr>
          <w:rFonts w:ascii="Times New Roman" w:hAnsi="Times New Roman"/>
        </w:rPr>
        <w:t>/NH</w:t>
      </w:r>
      <w:r w:rsidRPr="00227F93">
        <w:rPr>
          <w:rFonts w:ascii="Times New Roman" w:hAnsi="Times New Roman"/>
          <w:vertAlign w:val="subscript"/>
        </w:rPr>
        <w:t>4</w:t>
      </w:r>
      <w:r w:rsidRPr="00227F93">
        <w:rPr>
          <w:rFonts w:ascii="Times New Roman" w:hAnsi="Times New Roman"/>
          <w:vertAlign w:val="superscript"/>
        </w:rPr>
        <w:t>+</w:t>
      </w:r>
      <w:r>
        <w:rPr>
          <w:rFonts w:ascii="Times New Roman" w:hAnsi="Times New Roman"/>
        </w:rPr>
        <w:t xml:space="preserve"> </w:t>
      </w:r>
      <w:r w:rsidR="00330095">
        <w:rPr>
          <w:rFonts w:ascii="Times New Roman" w:hAnsi="Times New Roman"/>
        </w:rPr>
        <w:lastRenderedPageBreak/>
        <w:t>availability</w:t>
      </w:r>
      <w:r>
        <w:rPr>
          <w:rFonts w:ascii="Times New Roman" w:hAnsi="Times New Roman"/>
        </w:rPr>
        <w:t xml:space="preserve"> </w:t>
      </w:r>
      <w:r>
        <w:rPr>
          <w:rFonts w:ascii="Times New Roman" w:hAnsi="Times New Roman"/>
        </w:rPr>
        <w:fldChar w:fldCharType="begin"/>
      </w:r>
      <w:r w:rsidR="00491424">
        <w:rPr>
          <w:rFonts w:ascii="Times New Roman" w:hAnsi="Times New Roman"/>
        </w:rPr>
        <w:instrText xml:space="preserve"> ADDIN ZOTERO_ITEM CSL_CITATION {"citationID":"dj9sAqwK","properties":{"formattedCitation":"(Levi\\uc0\\u269{}nik-H\\uc0\\u246{}fferle et al. 2012, Lu et al. 2015, Hink et al. 2018)","plainCitation":"(Levičnik-Höfferle et al. 2012, Lu et al. 2015, Hink et al. 2018)","noteIndex":0},"citationItems":[{"id":1946,"uris":["http://zotero.org/users/2587073/items/UNU92PHZ"],"uri":["http://zotero.org/users/2587073/items/UNU92PHZ"],"itemData":{"id":1946,"type":"article-journal","title":"Stimulation of thaumarchaeal ammonia oxidation by ammonia derived from organic nitrogen but not added inorganic nitrogen","container-title":"FEMS Microbiology Ecology","page":"114-123","volume":"80","issue":"1","source":"academic.oup.com","abstract":"Abstract.  Ammonia oxidation, the first step in nitrification, is performed by autotrophic bacteria and thaumarchaea, whose relative contributions vary in diffe","DOI":"10.1111/j.1574-6941.2011.01275.x","ISSN":"0168-6496","journalAbbreviation":"FEMS Microbiol Ecol","language":"en","author":[{"family":"Levičnik-Höfferle","given":"Špela"},{"family":"Nicol","given":"Graeme W."},{"family":"Ausec","given":"Luka"},{"family":"Mandić-Mulec","given":"Ines"},{"family":"Prosser","given":"James I."}],"issued":{"date-parts":[["2012",4,1]]}}},{"id":1790,"uris":["http://zotero.org/users/2587073/items/5L549HY2"],"uri":["http://zotero.org/users/2587073/items/5L549HY2"],"itemData":{"id":1790,"type":"article-journal","title":"Contributions of ammonia-oxidizing archaea and bacteria to nitrification in Oregon forest soils","container-title":"Soil Biology and Biochemistry","page":"54-62","volume":"85","source":"ScienceDirect","abstract":"Ammonia oxidation, the first step of nitrification, is mediated by both ammonia-oxidizing archaea (AOA) and bacteria (AOB); however, the relative contributions of AOA and AOB to soil nitrification are not well understood. In this study we used 1-octyne to discriminate between AOA- and AOB-supported nitrification determined both in soil-water slurries and in unsaturated whole soil at field moisture. Soils were collected from stands of red alder (Alnus rubra Bong.) and Douglas-fir (Pseudotsuga menziesii Mirb. Franco) at three sites (Cascade Head, the H.J. Andrews, and McDonald Forest) on acidic soils (pH 3.9–5.7) in Oregon, USA. The abundances of AOA and AOB were measured using quantitative PCR by targeting the amoA gene, which encodes subunit A of ammonia monooxygenase. Total and AOA-specific (octyne-resistant) nitrification activities in soil slurries were significantly higher at Cascade Head (the most acidic soils, pH &lt; 5) than at either the H.J. Andrews or McDonald Forest, and greater in red alder compared with Douglas-fir soils. The fraction of octyne-resistant nitrification varied among sites (21–74%) and was highest at Cascade Head than at the other two locations. Net nitrification rates of whole soil without NH4+ amendment ranged from 0.4 to 3.3 mg N kg−1 soil d−1. Overall, net nitrification rates of whole soil were stimulated 2- to 8-fold by addition of 140 mg NH4+-N kg−1 soil; this was significant for red alder at Cascade Head and the H.J. Andrews. Red alder at Cascade Head was unique in that the majority of NH4+-stimulated nitrifying activity was octyne-resistant (73%). At all other sites, NH4+-stimulated nitrification was octyne-sensitive (68–90%). The octyne-sensitive activity—presumably AOB—was affected more by soil pH whereas the octyne-resistant (AOA) activity was more strongly related to N availability.","DOI":"10.1016/j.soilbio.2015.02.034","ISSN":"0038-0717","journalAbbreviation":"Soil Biology and Biochemistry","author":[{"family":"Lu","given":"Xinda"},{"family":"Bottomley","given":"Peter J."},{"family":"Myrold","given":"David D."}],"issued":{"date-parts":[["2015",6,1]]}}},{"id":2004,"uris":["http://zotero.org/users/2587073/items/KEQATGXQ"],"uri":["http://zotero.org/users/2587073/items/KEQATGXQ"],"itemData":{"id":2004,"type":"article-journal","title":"The consequences of niche and physiological differentiation of archaeal and bacterial ammonia oxidisers for nitrous oxide emissions","container-title":"The ISME Journal","page":"1084-1093","volume":"12","issue":"4","source":"www.nature.com","abstract":"High and low rates of ammonium supply are believed to favour ammonia-oxidising bacteria (AOB) and archaea (AOA), respectively. Although their contrasting affinities for ammonium are suggested to account for these differences, the influence of ammonia concentration on AOA and AOB has not been tested under environmental conditions. In addition, while both AOB and AOA contribute to nitrous oxide (N2O) emissions from soil, N2O yields (N2O–N produced per NO2−–N generated from ammonia oxidation) of AOA are lower, suggesting lower emissions when AOA dominate ammonia oxidation. This study tested the hypothesis that ammonium supplied continuously at low rates is preferentially oxidised by AOA, with lower N2O yield than expected for AOB-dominated processes. Soil microcosms were supplied with water, urea or a slow release, urea-based fertiliser and 1-octyne (inhibiting only AOB) was applied to distinguish AOA and AOB activity and associated N2O production. Low ammonium supply, from mineralisation of organic matter, or of the fertiliser, led to growth, ammonia oxidation and N2O production by AOA only, with low N2O yield. High ammonium supply, from free urea within the fertiliser or after urea addition, led to growth of both groups, but AOB-dominated ammonia oxidation was associated with twofold greater N2O yield than that dominated by AOA. This study therefore demonstrates growth of both AOA and AOB at high ammonium concentration, confirms AOA dominance during low ammonium supply and suggests that slow release or organic fertilisers potentially mitigate N2O emissions through differences in niche specialisation and N2O production mechanisms in AOA and AOB.","DOI":"10.1038/s41396-017-0025-5","ISSN":"1751-7370","language":"en","author":[{"family":"Hink","given":"Linda"},{"family":"Gubry-Rangin","given":"Cécile"},{"family":"Nicol","given":"Graeme W."},{"family":"Prosser","given":"James I."}],"issued":{"date-parts":[["2018",4]]}}}],"schema":"https://github.com/citation-style-language/schema/raw/master/csl-citation.json"} </w:instrText>
      </w:r>
      <w:r>
        <w:rPr>
          <w:rFonts w:ascii="Times New Roman" w:hAnsi="Times New Roman"/>
        </w:rPr>
        <w:fldChar w:fldCharType="separate"/>
      </w:r>
      <w:r w:rsidR="00491424" w:rsidRPr="00491424">
        <w:rPr>
          <w:rFonts w:ascii="Times New Roman" w:hAnsi="Times New Roman" w:cs="Times New Roman"/>
        </w:rPr>
        <w:t>(</w:t>
      </w:r>
      <w:proofErr w:type="spellStart"/>
      <w:r w:rsidR="00491424" w:rsidRPr="00491424">
        <w:rPr>
          <w:rFonts w:ascii="Times New Roman" w:hAnsi="Times New Roman" w:cs="Times New Roman"/>
        </w:rPr>
        <w:t>Levičnik-Höfferle</w:t>
      </w:r>
      <w:proofErr w:type="spellEnd"/>
      <w:r w:rsidR="00491424" w:rsidRPr="00491424">
        <w:rPr>
          <w:rFonts w:ascii="Times New Roman" w:hAnsi="Times New Roman" w:cs="Times New Roman"/>
        </w:rPr>
        <w:t xml:space="preserve"> et al. 2012, Lu et al. 2015, </w:t>
      </w:r>
      <w:proofErr w:type="spellStart"/>
      <w:r w:rsidR="00491424" w:rsidRPr="00491424">
        <w:rPr>
          <w:rFonts w:ascii="Times New Roman" w:hAnsi="Times New Roman" w:cs="Times New Roman"/>
        </w:rPr>
        <w:t>Hink</w:t>
      </w:r>
      <w:proofErr w:type="spellEnd"/>
      <w:r w:rsidR="00491424" w:rsidRPr="00491424">
        <w:rPr>
          <w:rFonts w:ascii="Times New Roman" w:hAnsi="Times New Roman" w:cs="Times New Roman"/>
        </w:rPr>
        <w:t xml:space="preserve"> et al. 2018)</w:t>
      </w:r>
      <w:r>
        <w:rPr>
          <w:rFonts w:ascii="Times New Roman" w:hAnsi="Times New Roman"/>
        </w:rPr>
        <w:fldChar w:fldCharType="end"/>
      </w:r>
      <w:r>
        <w:rPr>
          <w:rFonts w:ascii="Times New Roman" w:hAnsi="Times New Roman"/>
        </w:rPr>
        <w:t xml:space="preserve">, as </w:t>
      </w:r>
      <w:r w:rsidR="00036E78">
        <w:rPr>
          <w:rFonts w:ascii="Times New Roman" w:hAnsi="Times New Roman"/>
        </w:rPr>
        <w:t>wa</w:t>
      </w:r>
      <w:r w:rsidR="00330095">
        <w:rPr>
          <w:rFonts w:ascii="Times New Roman" w:hAnsi="Times New Roman"/>
        </w:rPr>
        <w:t>s</w:t>
      </w:r>
      <w:r>
        <w:rPr>
          <w:rFonts w:ascii="Times New Roman" w:hAnsi="Times New Roman"/>
        </w:rPr>
        <w:t xml:space="preserve"> the case in our study</w:t>
      </w:r>
      <w:r w:rsidR="00036E78">
        <w:rPr>
          <w:rFonts w:ascii="Times New Roman" w:hAnsi="Times New Roman"/>
        </w:rPr>
        <w:t xml:space="preserve"> system</w:t>
      </w:r>
      <w:r>
        <w:rPr>
          <w:rFonts w:ascii="Times New Roman" w:hAnsi="Times New Roman"/>
        </w:rPr>
        <w:t>.</w:t>
      </w:r>
      <w:r w:rsidR="00426A34">
        <w:rPr>
          <w:rFonts w:ascii="Times New Roman" w:hAnsi="Times New Roman"/>
        </w:rPr>
        <w:t xml:space="preserve"> </w:t>
      </w:r>
      <w:bookmarkStart w:id="4" w:name="OLE_LINK3"/>
      <w:bookmarkStart w:id="5" w:name="OLE_LINK4"/>
      <w:r w:rsidR="00426A34">
        <w:rPr>
          <w:rFonts w:ascii="Times New Roman" w:hAnsi="Times New Roman"/>
        </w:rPr>
        <w:t>This evidence suggests that</w:t>
      </w:r>
      <w:r w:rsidR="00595650">
        <w:rPr>
          <w:rFonts w:ascii="Times New Roman" w:hAnsi="Times New Roman"/>
        </w:rPr>
        <w:t>,</w:t>
      </w:r>
      <w:r w:rsidR="00426A34">
        <w:rPr>
          <w:rFonts w:ascii="Times New Roman" w:hAnsi="Times New Roman"/>
        </w:rPr>
        <w:t xml:space="preserve"> although AOA </w:t>
      </w:r>
      <w:r w:rsidR="00595650">
        <w:rPr>
          <w:rFonts w:ascii="Times New Roman" w:hAnsi="Times New Roman"/>
        </w:rPr>
        <w:t xml:space="preserve">appear better adapted to </w:t>
      </w:r>
      <w:r w:rsidR="00426A34">
        <w:rPr>
          <w:rFonts w:ascii="Times New Roman" w:hAnsi="Times New Roman"/>
        </w:rPr>
        <w:t>low-N ecosystems</w:t>
      </w:r>
      <w:r w:rsidR="00595650">
        <w:rPr>
          <w:rFonts w:ascii="Times New Roman" w:hAnsi="Times New Roman"/>
        </w:rPr>
        <w:t xml:space="preserve"> than AOB</w:t>
      </w:r>
      <w:r w:rsidR="00426A34">
        <w:rPr>
          <w:rFonts w:ascii="Times New Roman" w:hAnsi="Times New Roman"/>
        </w:rPr>
        <w:t xml:space="preserve">, their activity and abundance are </w:t>
      </w:r>
      <w:r w:rsidR="00595650">
        <w:rPr>
          <w:rFonts w:ascii="Times New Roman" w:hAnsi="Times New Roman"/>
        </w:rPr>
        <w:t xml:space="preserve">still </w:t>
      </w:r>
      <w:r w:rsidR="00426A34">
        <w:rPr>
          <w:rFonts w:ascii="Times New Roman" w:hAnsi="Times New Roman"/>
        </w:rPr>
        <w:t xml:space="preserve">sensitive to heritable plant traits that reduce rates of N mineralization from organic matter. </w:t>
      </w:r>
      <w:bookmarkEnd w:id="4"/>
      <w:bookmarkEnd w:id="5"/>
    </w:p>
    <w:p w14:paraId="2CD589EC" w14:textId="0A4738FD" w:rsidR="00426A34" w:rsidRPr="00426A34" w:rsidRDefault="00426A34" w:rsidP="00426A34">
      <w:pPr>
        <w:spacing w:line="480" w:lineRule="auto"/>
        <w:rPr>
          <w:rFonts w:ascii="Times New Roman" w:hAnsi="Times New Roman"/>
          <w:i/>
        </w:rPr>
      </w:pPr>
      <w:r>
        <w:rPr>
          <w:rFonts w:ascii="Times New Roman" w:hAnsi="Times New Roman"/>
          <w:i/>
        </w:rPr>
        <w:t>Implications</w:t>
      </w:r>
    </w:p>
    <w:p w14:paraId="0421AF29" w14:textId="3CD3BB79" w:rsidR="005118B9" w:rsidRDefault="00BE5640" w:rsidP="007E7D96">
      <w:pPr>
        <w:spacing w:line="480" w:lineRule="auto"/>
        <w:ind w:firstLine="720"/>
        <w:rPr>
          <w:rFonts w:ascii="Times New Roman" w:hAnsi="Times New Roman"/>
        </w:rPr>
      </w:pPr>
      <w:r>
        <w:rPr>
          <w:rFonts w:ascii="Times New Roman" w:hAnsi="Times New Roman"/>
        </w:rPr>
        <w:t>Our result</w:t>
      </w:r>
      <w:r w:rsidR="00084243">
        <w:rPr>
          <w:rFonts w:ascii="Times New Roman" w:hAnsi="Times New Roman"/>
        </w:rPr>
        <w:t xml:space="preserve">s have several implications for </w:t>
      </w:r>
      <w:r w:rsidR="00895A3A">
        <w:rPr>
          <w:rFonts w:ascii="Times New Roman" w:hAnsi="Times New Roman"/>
        </w:rPr>
        <w:t>research examining</w:t>
      </w:r>
      <w:r w:rsidR="007B38A1">
        <w:rPr>
          <w:rFonts w:ascii="Times New Roman" w:hAnsi="Times New Roman"/>
        </w:rPr>
        <w:t xml:space="preserve"> species interactions and</w:t>
      </w:r>
      <w:r w:rsidR="00895A3A">
        <w:rPr>
          <w:rFonts w:ascii="Times New Roman" w:hAnsi="Times New Roman"/>
        </w:rPr>
        <w:t xml:space="preserve"> </w:t>
      </w:r>
      <w:r w:rsidR="00084243">
        <w:rPr>
          <w:rFonts w:ascii="Times New Roman" w:hAnsi="Times New Roman"/>
        </w:rPr>
        <w:t xml:space="preserve">the </w:t>
      </w:r>
      <w:r>
        <w:rPr>
          <w:rFonts w:ascii="Times New Roman" w:hAnsi="Times New Roman"/>
        </w:rPr>
        <w:t xml:space="preserve">extended effects of plant genetic variation on the structure </w:t>
      </w:r>
      <w:r w:rsidR="00084243">
        <w:rPr>
          <w:rFonts w:ascii="Times New Roman" w:hAnsi="Times New Roman"/>
        </w:rPr>
        <w:t xml:space="preserve">and functioning of terrestrial ecosystems. </w:t>
      </w:r>
      <w:r w:rsidR="00C57395">
        <w:rPr>
          <w:rFonts w:ascii="Times New Roman" w:hAnsi="Times New Roman"/>
        </w:rPr>
        <w:t xml:space="preserve">First, we have demonstrated that the biochemistry of an autotroph in one domain of life (Eukarya) can influence the abundance and activity of autotrophs in </w:t>
      </w:r>
      <w:r w:rsidR="00B849F5">
        <w:rPr>
          <w:rFonts w:ascii="Times New Roman" w:hAnsi="Times New Roman"/>
        </w:rPr>
        <w:t>an</w:t>
      </w:r>
      <w:r w:rsidR="00C57395">
        <w:rPr>
          <w:rFonts w:ascii="Times New Roman" w:hAnsi="Times New Roman"/>
        </w:rPr>
        <w:t>other domain of life (Archaea)</w:t>
      </w:r>
      <w:r w:rsidR="00192E63">
        <w:rPr>
          <w:rFonts w:ascii="Times New Roman" w:hAnsi="Times New Roman"/>
        </w:rPr>
        <w:t xml:space="preserve">. This linkage of phylogenetically and functionally distinct autotrophs </w:t>
      </w:r>
      <w:r w:rsidR="00C57395">
        <w:rPr>
          <w:rFonts w:ascii="Times New Roman" w:hAnsi="Times New Roman"/>
        </w:rPr>
        <w:t>indicat</w:t>
      </w:r>
      <w:r w:rsidR="00192E63">
        <w:rPr>
          <w:rFonts w:ascii="Times New Roman" w:hAnsi="Times New Roman"/>
        </w:rPr>
        <w:t>es</w:t>
      </w:r>
      <w:r w:rsidR="00C57395">
        <w:rPr>
          <w:rFonts w:ascii="Times New Roman" w:hAnsi="Times New Roman"/>
        </w:rPr>
        <w:t xml:space="preserve"> that species interactions are not limited to direct trophic interactions or even to trophic cascades</w:t>
      </w:r>
      <w:r w:rsidR="00192E63">
        <w:rPr>
          <w:rFonts w:ascii="Times New Roman" w:hAnsi="Times New Roman"/>
        </w:rPr>
        <w:t>,</w:t>
      </w:r>
      <w:r w:rsidR="00C57395">
        <w:rPr>
          <w:rFonts w:ascii="Times New Roman" w:hAnsi="Times New Roman"/>
        </w:rPr>
        <w:t xml:space="preserve"> </w:t>
      </w:r>
      <w:r w:rsidR="00E43AE5">
        <w:rPr>
          <w:rFonts w:ascii="Times New Roman" w:hAnsi="Times New Roman"/>
        </w:rPr>
        <w:t xml:space="preserve">because </w:t>
      </w:r>
      <w:r w:rsidR="00664F11">
        <w:rPr>
          <w:rFonts w:ascii="Times New Roman" w:hAnsi="Times New Roman"/>
        </w:rPr>
        <w:t xml:space="preserve">both </w:t>
      </w:r>
      <w:proofErr w:type="spellStart"/>
      <w:r w:rsidR="00CA1655" w:rsidRPr="00C13186">
        <w:rPr>
          <w:rFonts w:ascii="Times New Roman" w:hAnsi="Times New Roman"/>
          <w:i/>
        </w:rPr>
        <w:t>P</w:t>
      </w:r>
      <w:r w:rsidR="00CA1655" w:rsidRPr="00C13186">
        <w:rPr>
          <w:rFonts w:ascii="Times New Roman" w:hAnsi="Times New Roman"/>
          <w:i/>
        </w:rPr>
        <w:t>opulus</w:t>
      </w:r>
      <w:proofErr w:type="spellEnd"/>
      <w:r w:rsidR="00CA1655">
        <w:rPr>
          <w:rFonts w:ascii="Times New Roman" w:hAnsi="Times New Roman"/>
        </w:rPr>
        <w:t xml:space="preserve"> trees and soil ammonia oxidizers</w:t>
      </w:r>
      <w:r w:rsidR="00C57395">
        <w:rPr>
          <w:rFonts w:ascii="Times New Roman" w:hAnsi="Times New Roman"/>
        </w:rPr>
        <w:t xml:space="preserve"> </w:t>
      </w:r>
      <w:r w:rsidR="00CA1655">
        <w:rPr>
          <w:rFonts w:ascii="Times New Roman" w:hAnsi="Times New Roman"/>
        </w:rPr>
        <w:t>are</w:t>
      </w:r>
      <w:r w:rsidR="00664F11">
        <w:rPr>
          <w:rFonts w:ascii="Times New Roman" w:hAnsi="Times New Roman"/>
        </w:rPr>
        <w:t xml:space="preserve"> autotrophs that in</w:t>
      </w:r>
      <w:r w:rsidR="00C57395">
        <w:rPr>
          <w:rFonts w:ascii="Times New Roman" w:hAnsi="Times New Roman"/>
        </w:rPr>
        <w:t>depend</w:t>
      </w:r>
      <w:r w:rsidR="00CA1655">
        <w:rPr>
          <w:rFonts w:ascii="Times New Roman" w:hAnsi="Times New Roman"/>
        </w:rPr>
        <w:t>ent</w:t>
      </w:r>
      <w:r w:rsidR="00664F11">
        <w:rPr>
          <w:rFonts w:ascii="Times New Roman" w:hAnsi="Times New Roman"/>
        </w:rPr>
        <w:t>ly fix carbon directly from the atmosphere</w:t>
      </w:r>
      <w:r w:rsidR="00192E63">
        <w:rPr>
          <w:rFonts w:ascii="Times New Roman" w:hAnsi="Times New Roman"/>
        </w:rPr>
        <w:t>.</w:t>
      </w:r>
      <w:r w:rsidR="00C57395">
        <w:rPr>
          <w:rFonts w:ascii="Times New Roman" w:hAnsi="Times New Roman"/>
        </w:rPr>
        <w:t xml:space="preserve"> Second, </w:t>
      </w:r>
      <w:r w:rsidR="0056057D">
        <w:rPr>
          <w:rFonts w:ascii="Times New Roman" w:hAnsi="Times New Roman"/>
        </w:rPr>
        <w:t>although potential nitrification rates declined consistently with increasing foliar CT</w:t>
      </w:r>
      <w:r w:rsidR="00E43AE5">
        <w:rPr>
          <w:rFonts w:ascii="Times New Roman" w:hAnsi="Times New Roman"/>
        </w:rPr>
        <w:t xml:space="preserve"> concentrations</w:t>
      </w:r>
      <w:r w:rsidR="0056057D">
        <w:rPr>
          <w:rFonts w:ascii="Times New Roman" w:hAnsi="Times New Roman"/>
        </w:rPr>
        <w:t xml:space="preserve">, the abundance of AOA and AOB responded very differently, suggesting </w:t>
      </w:r>
      <w:r w:rsidR="007E0598">
        <w:rPr>
          <w:rFonts w:ascii="Times New Roman" w:hAnsi="Times New Roman"/>
        </w:rPr>
        <w:t>a shift in competitive balance and possibly turnover of individual species of AOA and AOB in response to reductions in NH</w:t>
      </w:r>
      <w:r w:rsidR="007E0598" w:rsidRPr="007E0598">
        <w:rPr>
          <w:rFonts w:ascii="Times New Roman" w:hAnsi="Times New Roman"/>
          <w:vertAlign w:val="subscript"/>
        </w:rPr>
        <w:t>3</w:t>
      </w:r>
      <w:r w:rsidR="007E0598">
        <w:rPr>
          <w:rFonts w:ascii="Times New Roman" w:hAnsi="Times New Roman"/>
        </w:rPr>
        <w:t>/NH</w:t>
      </w:r>
      <w:r w:rsidR="007E0598" w:rsidRPr="007E0598">
        <w:rPr>
          <w:rFonts w:ascii="Times New Roman" w:hAnsi="Times New Roman"/>
          <w:vertAlign w:val="subscript"/>
        </w:rPr>
        <w:t>4</w:t>
      </w:r>
      <w:r w:rsidR="007E0598" w:rsidRPr="007E0598">
        <w:rPr>
          <w:rFonts w:ascii="Times New Roman" w:hAnsi="Times New Roman"/>
          <w:vertAlign w:val="superscript"/>
        </w:rPr>
        <w:t>+</w:t>
      </w:r>
      <w:r w:rsidR="007E0598">
        <w:rPr>
          <w:rFonts w:ascii="Times New Roman" w:hAnsi="Times New Roman"/>
        </w:rPr>
        <w:t xml:space="preserve"> supply</w:t>
      </w:r>
      <w:r w:rsidR="001C61D7">
        <w:rPr>
          <w:rFonts w:ascii="Times New Roman" w:hAnsi="Times New Roman"/>
        </w:rPr>
        <w:t xml:space="preserve"> </w:t>
      </w:r>
      <w:r w:rsidR="001C61D7">
        <w:rPr>
          <w:rFonts w:ascii="Times New Roman" w:hAnsi="Times New Roman"/>
        </w:rPr>
        <w:fldChar w:fldCharType="begin"/>
      </w:r>
      <w:r w:rsidR="001C61D7">
        <w:rPr>
          <w:rFonts w:ascii="Times New Roman" w:hAnsi="Times New Roman"/>
        </w:rPr>
        <w:instrText xml:space="preserve"> ADDIN ZOTERO_ITEM CSL_CITATION {"citationID":"cigC6Nkf","properties":{"formattedCitation":"(Fischer et al. 2010)","plainCitation":"(Fischer et al. 2010)","noteIndex":0},"citationItems":[{"id":1924,"uris":["http://zotero.org/users/2587073/items/ETIHYKHB"],"uri":["http://zotero.org/users/2587073/items/ETIHYKHB"],"itemData":{"id":1924,"type":"article-journal","title":"Soil nitrogen availability varies with plant genetics across diverse river drainages","container-title":"Plant and Soil","page":"391-400","volume":"331","issue":"1-2","source":"Crossref","DOI":"10.1007/s11104-009-0260-2","ISSN":"0032-079X, 1573-5036","language":"en","author":[{"family":"Fischer","given":"Dylan G."},{"family":"Hart","given":"Stephen C."},{"family":"Schweitzer","given":"Jennifer A."},{"family":"Selmants","given":"Paul C."},{"family":"Whitham","given":"Thomas G."}],"issued":{"date-parts":[["2010",6]]}}}],"schema":"https://github.com/citation-style-language/schema/raw/master/csl-citation.json"} </w:instrText>
      </w:r>
      <w:r w:rsidR="001C61D7">
        <w:rPr>
          <w:rFonts w:ascii="Times New Roman" w:hAnsi="Times New Roman"/>
        </w:rPr>
        <w:fldChar w:fldCharType="separate"/>
      </w:r>
      <w:r w:rsidR="001C61D7">
        <w:rPr>
          <w:rFonts w:ascii="Times New Roman" w:hAnsi="Times New Roman"/>
          <w:noProof/>
        </w:rPr>
        <w:t>(Fischer et al. 2010)</w:t>
      </w:r>
      <w:r w:rsidR="001C61D7">
        <w:rPr>
          <w:rFonts w:ascii="Times New Roman" w:hAnsi="Times New Roman"/>
        </w:rPr>
        <w:fldChar w:fldCharType="end"/>
      </w:r>
      <w:r w:rsidR="007E0598">
        <w:rPr>
          <w:rFonts w:ascii="Times New Roman" w:hAnsi="Times New Roman"/>
        </w:rPr>
        <w:t xml:space="preserve">. Finally, </w:t>
      </w:r>
      <w:r w:rsidR="00EF4C37">
        <w:rPr>
          <w:rFonts w:ascii="Times New Roman" w:hAnsi="Times New Roman"/>
        </w:rPr>
        <w:t>our results have implications for plant</w:t>
      </w:r>
      <w:r w:rsidR="00F705A8">
        <w:rPr>
          <w:rFonts w:ascii="Times New Roman" w:hAnsi="Times New Roman"/>
        </w:rPr>
        <w:t>-</w:t>
      </w:r>
      <w:r w:rsidR="00EF4C37">
        <w:rPr>
          <w:rFonts w:ascii="Times New Roman" w:hAnsi="Times New Roman"/>
        </w:rPr>
        <w:t>soil feedbacks</w:t>
      </w:r>
      <w:r w:rsidR="002B1473">
        <w:rPr>
          <w:rFonts w:ascii="Times New Roman" w:hAnsi="Times New Roman"/>
        </w:rPr>
        <w:t xml:space="preserve"> by providing further evidence that plants may actively control terrestrial N cycling </w:t>
      </w:r>
      <w:r w:rsidR="00192E63">
        <w:rPr>
          <w:rFonts w:ascii="Times New Roman" w:hAnsi="Times New Roman"/>
        </w:rPr>
        <w:fldChar w:fldCharType="begin"/>
      </w:r>
      <w:r w:rsidR="00CB0CFC">
        <w:rPr>
          <w:rFonts w:ascii="Times New Roman" w:hAnsi="Times New Roman"/>
        </w:rPr>
        <w:instrText xml:space="preserve"> ADDIN ZOTERO_ITEM CSL_CITATION {"citationID":"CtQBF4uH","properties":{"formattedCitation":"(Chapman et al. 2006)","plainCitation":"(Chapman et al. 2006)","noteIndex":0},"citationItems":[{"id":543,"uris":["http://zotero.org/users/2587073/items/QHKSNMS8"],"uri":["http://zotero.org/users/2587073/items/QHKSNMS8"],"itemData":{"id":543,"type":"article-journal","title":"Plants actively control nitrogen cycling: uncorking the microbial bottleneck","container-title":"New Phytologist","page":"27-34","volume":"169","issue":"1","source":"CrossRef","DOI":"10.1111/j.1469-8137.2005.01571.x","ISSN":"0028-646X, 1469-8137","title-short":"Plants actively control nitrogen cycling","language":"en","author":[{"family":"Chapman","given":"Samantha K."},{"family":"Langley","given":"J. Adam"},{"family":"Hart","given":"Stephen C."},{"family":"Koch","given":"George W."}],"issued":{"date-parts":[["2006",1]]}}}],"schema":"https://github.com/citation-style-language/schema/raw/master/csl-citation.json"} </w:instrText>
      </w:r>
      <w:r w:rsidR="00192E63">
        <w:rPr>
          <w:rFonts w:ascii="Times New Roman" w:hAnsi="Times New Roman"/>
        </w:rPr>
        <w:fldChar w:fldCharType="separate"/>
      </w:r>
      <w:r w:rsidR="00192E63">
        <w:rPr>
          <w:rFonts w:ascii="Times New Roman" w:hAnsi="Times New Roman"/>
          <w:noProof/>
        </w:rPr>
        <w:t>(Chapman et al. 2006)</w:t>
      </w:r>
      <w:r w:rsidR="00192E6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The conversion of NH</w:t>
      </w:r>
      <w:r w:rsidR="00EF4C37" w:rsidRPr="00EF4C37">
        <w:rPr>
          <w:rFonts w:ascii="Times New Roman" w:hAnsi="Times New Roman"/>
          <w:vertAlign w:val="subscript"/>
        </w:rPr>
        <w:t>3</w:t>
      </w:r>
      <w:r w:rsidR="00EF4C37">
        <w:rPr>
          <w:rFonts w:ascii="Times New Roman" w:hAnsi="Times New Roman"/>
        </w:rPr>
        <w:t>/NH</w:t>
      </w:r>
      <w:r w:rsidR="00EF4C37" w:rsidRPr="00EF4C37">
        <w:rPr>
          <w:rFonts w:ascii="Times New Roman" w:hAnsi="Times New Roman"/>
          <w:vertAlign w:val="subscript"/>
        </w:rPr>
        <w:t>4</w:t>
      </w:r>
      <w:r w:rsidR="00EF4C37" w:rsidRPr="00EF4C37">
        <w:rPr>
          <w:rFonts w:ascii="Times New Roman" w:hAnsi="Times New Roman"/>
          <w:vertAlign w:val="superscript"/>
        </w:rPr>
        <w:t>+</w:t>
      </w:r>
      <w:r w:rsidR="00EF4C37">
        <w:rPr>
          <w:rFonts w:ascii="Times New Roman" w:hAnsi="Times New Roman"/>
        </w:rPr>
        <w:t xml:space="preserve"> to 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EF4C37">
        <w:rPr>
          <w:rFonts w:ascii="Times New Roman" w:hAnsi="Times New Roman"/>
        </w:rPr>
        <w:t xml:space="preserve"> via nitrification invariably leads to N losses from terrestrial ecosystems</w:t>
      </w:r>
      <w:r w:rsidR="004E12A3">
        <w:rPr>
          <w:rFonts w:ascii="Times New Roman" w:hAnsi="Times New Roman"/>
        </w:rPr>
        <w:t xml:space="preserve"> </w:t>
      </w:r>
      <w:r w:rsidR="004E12A3">
        <w:rPr>
          <w:rFonts w:ascii="Times New Roman" w:hAnsi="Times New Roman"/>
        </w:rPr>
        <w:fldChar w:fldCharType="begin"/>
      </w:r>
      <w:r w:rsidR="004E12A3">
        <w:rPr>
          <w:rFonts w:ascii="Times New Roman" w:hAnsi="Times New Roman"/>
        </w:rPr>
        <w:instrText xml:space="preserve"> ADDIN ZOTERO_ITEM CSL_CITATION {"citationID":"MEDm8o5z","properties":{"formattedCitation":"(Vitousek et al. 1982)","plainCitation":"(Vitousek et al. 1982)","noteIndex":0},"citationItems":[{"id":2015,"uris":["http://zotero.org/users/2587073/items/GJLKW8ES"],"uri":["http://zotero.org/users/2587073/items/GJLKW8ES"],"itemData":{"id":2015,"type":"article-journal","title":"A Comparative Analysis of Potential Nitrification and Nitrate Mobility in Forest Ecosystems","container-title":"Ecological Monographs","page":"155-177","volume":"52","issue":"2","source":"Wiley Online Library","abstract":"The controls of potential nitrogen mineralization, nitrate production, and nitrate mobilization in a wide range of forest ecosystems were investigated through a combination of field and laboratory experiments. Trenched plot experiments were performed in 17 forests, and laboratory incubation studies of potential ammonium and nitrate production were made on soils from 14 of these sites. The site with the greatest potential for nitrate production in the laboratory was a New Hampshire northern hardwoods forest. Several other sites, including New Hampshire balsam fir, Indiana maple—beech, New Mexico aspen, and Oregon western hemlock forests, also had high potential nitrate production. All of these sites also had rapid nitrate movement to below the rooting zone following trenching in the field. Of nine processes which could be important in preventing or delaying solution losses of nitrate from disturbed forests, two appeared most important among the forests we examined. Low net nitrogen mineralization (caused by either nitrogen immobilization or low gross nitrogen mineralization) and lags in nitrification (probably caused by either low initial populations of nitrifying bacteria or the allelochemic inhibition of nitrification) were identified as important in several sites and in different regions. A direct relationship between the amount of nitrogen in annual litterfall and the proportion of forest floor nitrogen mineralized in laboratory incubations was observed, suggesting that refractory organic nitrogen compounds are produced in nitrogen—poor sites. An inverse relationship was found between the amount of nitrogen in litterfall in these and other sites and the carbon:nitrogen ratio of that litterfall, suggesting that the immobilization capacity of litter is increased in nitrogen—poor sites. The presence and length of lags in nitrification were inversely correlated with the mean concentration of mineral nitrogen in mineral soil. These patterns suggest that nitrogen retention within disturbed forest ecosystems can be caused by low nitrogen availability prior to disturbance.","DOI":"10.2307/1942609","ISSN":"1557-7015","language":"en","author":[{"family":"Vitousek","given":"Peter M."},{"family":"Gosz","given":"James R."},{"family":"Grier","given":"Charles C."},{"family":"Melillo","given":"Jerry M."},{"family":"Reiners","given":"William A."}],"issued":{"date-parts":[["1982",2,1]]}}}],"schema":"https://github.com/citation-style-language/schema/raw/master/csl-citation.json"} </w:instrText>
      </w:r>
      <w:r w:rsidR="004E12A3">
        <w:rPr>
          <w:rFonts w:ascii="Times New Roman" w:hAnsi="Times New Roman"/>
        </w:rPr>
        <w:fldChar w:fldCharType="separate"/>
      </w:r>
      <w:r w:rsidR="004E12A3">
        <w:rPr>
          <w:rFonts w:ascii="Times New Roman" w:hAnsi="Times New Roman"/>
          <w:noProof/>
        </w:rPr>
        <w:t>(Vitousek et al. 1982)</w:t>
      </w:r>
      <w:r w:rsidR="004E12A3">
        <w:rPr>
          <w:rFonts w:ascii="Times New Roman" w:hAnsi="Times New Roman"/>
        </w:rPr>
        <w:fldChar w:fldCharType="end"/>
      </w:r>
      <w:r w:rsidR="00192E63">
        <w:rPr>
          <w:rFonts w:ascii="Times New Roman" w:hAnsi="Times New Roman"/>
        </w:rPr>
        <w:t>.</w:t>
      </w:r>
      <w:r w:rsidR="00EF4C37">
        <w:rPr>
          <w:rFonts w:ascii="Times New Roman" w:hAnsi="Times New Roman"/>
        </w:rPr>
        <w:t xml:space="preserve"> </w:t>
      </w:r>
      <w:r w:rsidR="00192E63">
        <w:rPr>
          <w:rFonts w:ascii="Times New Roman" w:hAnsi="Times New Roman"/>
        </w:rPr>
        <w:t>Nitrate</w:t>
      </w:r>
      <w:r w:rsidR="00EF4C37">
        <w:rPr>
          <w:rFonts w:ascii="Times New Roman" w:hAnsi="Times New Roman"/>
        </w:rPr>
        <w:t xml:space="preserve"> </w:t>
      </w:r>
      <w:r w:rsidR="00192E63">
        <w:rPr>
          <w:rFonts w:ascii="Times New Roman" w:hAnsi="Times New Roman"/>
        </w:rPr>
        <w:t>(</w:t>
      </w:r>
      <w:r w:rsidR="00EF4C37">
        <w:rPr>
          <w:rFonts w:ascii="Times New Roman" w:hAnsi="Times New Roman"/>
        </w:rPr>
        <w:t>NO</w:t>
      </w:r>
      <w:r w:rsidR="00EF4C37" w:rsidRPr="00EF4C37">
        <w:rPr>
          <w:rFonts w:ascii="Times New Roman" w:hAnsi="Times New Roman"/>
          <w:vertAlign w:val="subscript"/>
        </w:rPr>
        <w:t>3</w:t>
      </w:r>
      <w:r w:rsidR="00EF4C37" w:rsidRPr="00EF4C37">
        <w:rPr>
          <w:rFonts w:ascii="Times New Roman" w:hAnsi="Times New Roman"/>
          <w:vertAlign w:val="superscript"/>
        </w:rPr>
        <w:t>-</w:t>
      </w:r>
      <w:r w:rsidR="00192E63">
        <w:rPr>
          <w:rFonts w:ascii="Times New Roman" w:hAnsi="Times New Roman"/>
        </w:rPr>
        <w:t xml:space="preserve">) </w:t>
      </w:r>
      <w:r w:rsidR="00EF4C37">
        <w:rPr>
          <w:rFonts w:ascii="Times New Roman" w:hAnsi="Times New Roman"/>
        </w:rPr>
        <w:t xml:space="preserve">is highly mobile in the soil solution and thus </w:t>
      </w:r>
      <w:r w:rsidR="00E43AE5">
        <w:rPr>
          <w:rFonts w:ascii="Times New Roman" w:hAnsi="Times New Roman"/>
        </w:rPr>
        <w:t xml:space="preserve">easily lost from soils via leaching. Additionally, </w:t>
      </w:r>
      <w:r w:rsidR="00192E63">
        <w:rPr>
          <w:rFonts w:ascii="Times New Roman" w:hAnsi="Times New Roman"/>
        </w:rPr>
        <w:t xml:space="preserve">nitrification </w:t>
      </w:r>
      <w:r w:rsidR="00D46E71">
        <w:rPr>
          <w:rFonts w:ascii="Times New Roman" w:hAnsi="Times New Roman"/>
        </w:rPr>
        <w:t xml:space="preserve">drives gaseous N losses to the atmosphere </w:t>
      </w:r>
      <w:r w:rsidR="00192E63">
        <w:rPr>
          <w:rFonts w:ascii="Times New Roman" w:hAnsi="Times New Roman"/>
        </w:rPr>
        <w:t xml:space="preserve">both directly and indirectly through denitrification </w:t>
      </w:r>
      <w:r w:rsidR="00E43AE5">
        <w:rPr>
          <w:rFonts w:ascii="Times New Roman" w:hAnsi="Times New Roman"/>
        </w:rPr>
        <w:t xml:space="preserve">that </w:t>
      </w:r>
      <w:r w:rsidR="00192E63">
        <w:rPr>
          <w:rFonts w:ascii="Times New Roman" w:hAnsi="Times New Roman"/>
        </w:rPr>
        <w:t>requires NO</w:t>
      </w:r>
      <w:r w:rsidR="00192E63" w:rsidRPr="00904D55">
        <w:rPr>
          <w:rFonts w:ascii="Times New Roman" w:hAnsi="Times New Roman"/>
          <w:vertAlign w:val="subscript"/>
        </w:rPr>
        <w:t>3</w:t>
      </w:r>
      <w:r w:rsidR="00192E63" w:rsidRPr="00904D55">
        <w:rPr>
          <w:rFonts w:ascii="Times New Roman" w:hAnsi="Times New Roman"/>
          <w:vertAlign w:val="superscript"/>
        </w:rPr>
        <w:t>-</w:t>
      </w:r>
      <w:r w:rsidR="00192E63">
        <w:rPr>
          <w:rFonts w:ascii="Times New Roman" w:hAnsi="Times New Roman"/>
        </w:rPr>
        <w:t xml:space="preserve"> as a substrate</w:t>
      </w:r>
      <w:r w:rsidR="00EF4C37">
        <w:rPr>
          <w:rFonts w:ascii="Times New Roman" w:hAnsi="Times New Roman"/>
        </w:rPr>
        <w:t xml:space="preserve">. </w:t>
      </w:r>
      <w:r w:rsidR="00FC13AB">
        <w:rPr>
          <w:rFonts w:ascii="Times New Roman" w:hAnsi="Times New Roman"/>
        </w:rPr>
        <w:t>O</w:t>
      </w:r>
      <w:r w:rsidR="00EF4C37">
        <w:rPr>
          <w:rFonts w:ascii="Times New Roman" w:hAnsi="Times New Roman"/>
        </w:rPr>
        <w:t xml:space="preserve">ur results </w:t>
      </w:r>
      <w:r w:rsidR="00ED3C3A">
        <w:rPr>
          <w:rFonts w:ascii="Times New Roman" w:hAnsi="Times New Roman"/>
        </w:rPr>
        <w:t xml:space="preserve">provide further </w:t>
      </w:r>
      <w:r w:rsidR="00192E63">
        <w:rPr>
          <w:rFonts w:ascii="Times New Roman" w:hAnsi="Times New Roman"/>
        </w:rPr>
        <w:t xml:space="preserve">evidence </w:t>
      </w:r>
      <w:r w:rsidR="002B1473">
        <w:rPr>
          <w:rFonts w:ascii="Times New Roman" w:hAnsi="Times New Roman"/>
        </w:rPr>
        <w:t>that</w:t>
      </w:r>
      <w:r w:rsidR="00EF4C37">
        <w:rPr>
          <w:rFonts w:ascii="Times New Roman" w:hAnsi="Times New Roman"/>
        </w:rPr>
        <w:t xml:space="preserve"> </w:t>
      </w:r>
      <w:r w:rsidR="002B1473">
        <w:rPr>
          <w:rFonts w:ascii="Times New Roman" w:hAnsi="Times New Roman"/>
        </w:rPr>
        <w:t xml:space="preserve">genetic predisposition toward high tannin production in </w:t>
      </w:r>
      <w:r w:rsidR="002B1473" w:rsidRPr="00A33EAA">
        <w:rPr>
          <w:rFonts w:ascii="Times New Roman" w:hAnsi="Times New Roman"/>
          <w:i/>
        </w:rPr>
        <w:lastRenderedPageBreak/>
        <w:t>P. angustifolia</w:t>
      </w:r>
      <w:r w:rsidR="002B1473">
        <w:rPr>
          <w:rFonts w:ascii="Times New Roman" w:hAnsi="Times New Roman"/>
        </w:rPr>
        <w:t>, F</w:t>
      </w:r>
      <w:r w:rsidR="002B1473" w:rsidRPr="00904D55">
        <w:rPr>
          <w:rFonts w:ascii="Times New Roman" w:hAnsi="Times New Roman"/>
          <w:vertAlign w:val="subscript"/>
        </w:rPr>
        <w:t>1</w:t>
      </w:r>
      <w:r w:rsidR="00E43AE5">
        <w:rPr>
          <w:rFonts w:ascii="Times New Roman" w:hAnsi="Times New Roman"/>
        </w:rPr>
        <w:t xml:space="preserve">, </w:t>
      </w:r>
      <w:r w:rsidR="002B1473">
        <w:rPr>
          <w:rFonts w:ascii="Times New Roman" w:hAnsi="Times New Roman"/>
        </w:rPr>
        <w:t xml:space="preserve">and backcross hybrids </w:t>
      </w:r>
      <w:r w:rsidR="00EF4C37">
        <w:rPr>
          <w:rFonts w:ascii="Times New Roman" w:hAnsi="Times New Roman"/>
        </w:rPr>
        <w:t xml:space="preserve">may </w:t>
      </w:r>
      <w:r w:rsidR="002B1473">
        <w:rPr>
          <w:rFonts w:ascii="Times New Roman" w:hAnsi="Times New Roman"/>
        </w:rPr>
        <w:t>be adaptive by serving</w:t>
      </w:r>
      <w:r w:rsidR="00EF4C37">
        <w:rPr>
          <w:rFonts w:ascii="Times New Roman" w:hAnsi="Times New Roman"/>
        </w:rPr>
        <w:t xml:space="preserve"> </w:t>
      </w:r>
      <w:r w:rsidR="002B1473">
        <w:rPr>
          <w:rFonts w:ascii="Times New Roman" w:hAnsi="Times New Roman"/>
        </w:rPr>
        <w:t xml:space="preserve">as a N-retention </w:t>
      </w:r>
      <w:r w:rsidR="002B1473" w:rsidRPr="005E318F">
        <w:rPr>
          <w:rFonts w:ascii="Times New Roman" w:hAnsi="Times New Roman"/>
        </w:rPr>
        <w:t>mechanism in N-limited environments</w:t>
      </w:r>
      <w:r w:rsidR="00192E63" w:rsidRPr="005E318F">
        <w:rPr>
          <w:rFonts w:ascii="Times New Roman" w:hAnsi="Times New Roman"/>
        </w:rPr>
        <w:t xml:space="preserve"> </w:t>
      </w:r>
      <w:r w:rsidR="00192E63" w:rsidRPr="005E318F">
        <w:rPr>
          <w:rFonts w:ascii="Times New Roman" w:hAnsi="Times New Roman"/>
        </w:rPr>
        <w:fldChar w:fldCharType="begin"/>
      </w:r>
      <w:r w:rsidR="00192E63" w:rsidRPr="005E318F">
        <w:rPr>
          <w:rFonts w:ascii="Times New Roman" w:hAnsi="Times New Roman"/>
        </w:rPr>
        <w:instrText xml:space="preserve"> ADDIN ZOTERO_ITEM CSL_CITATION {"citationID":"4cTX0Lxv","properties":{"formattedCitation":"(Fischer et al. 2006)","plainCitation":"(Fischer et al. 2006)","noteIndex":0},"citationItems":[{"id":136,"uris":["http://zotero.org/users/2587073/items/7QN8F3RC"],"uri":["http://zotero.org/users/2587073/items/7QN8F3RC"],"itemData":{"id":136,"type":"article-journal","title":"Do high-tannin leaves require more roots?","container-title":"Oecologia","page":"668-675","volume":"149","issue":"4","source":"CrossRef","DOI":"10.1007/s00442-006-0471-7","ISSN":"0029-8549, 1432-1939","language":"en","author":[{"family":"Fischer","given":"D. G."},{"family":"Hart","given":"S. C."},{"family":"Rehill","given":"B. J."},{"family":"Lindroth","given":"R. L."},{"family":"Keim","given":"P."},{"family":"Whitham","given":"T. G."}],"issued":{"date-parts":[["2006",10]]}}}],"schema":"https://github.com/citation-style-language/schema/raw/master/csl-citation.json"} </w:instrText>
      </w:r>
      <w:r w:rsidR="00192E63" w:rsidRPr="005E318F">
        <w:rPr>
          <w:rFonts w:ascii="Times New Roman" w:hAnsi="Times New Roman"/>
        </w:rPr>
        <w:fldChar w:fldCharType="separate"/>
      </w:r>
      <w:r w:rsidR="00192E63" w:rsidRPr="005E318F">
        <w:rPr>
          <w:rFonts w:ascii="Times New Roman" w:hAnsi="Times New Roman"/>
          <w:noProof/>
        </w:rPr>
        <w:t>(Fischer et al. 2006)</w:t>
      </w:r>
      <w:r w:rsidR="00192E63" w:rsidRPr="005E318F">
        <w:rPr>
          <w:rFonts w:ascii="Times New Roman" w:hAnsi="Times New Roman"/>
        </w:rPr>
        <w:fldChar w:fldCharType="end"/>
      </w:r>
      <w:r w:rsidR="002B1473" w:rsidRPr="005E318F">
        <w:rPr>
          <w:rFonts w:ascii="Times New Roman" w:hAnsi="Times New Roman"/>
        </w:rPr>
        <w:t xml:space="preserve">. </w:t>
      </w:r>
    </w:p>
    <w:p w14:paraId="5906CFE6" w14:textId="77777777" w:rsidR="00587FD8" w:rsidRDefault="00587FD8" w:rsidP="002E4D7F">
      <w:pPr>
        <w:spacing w:line="480" w:lineRule="auto"/>
        <w:rPr>
          <w:rFonts w:ascii="Times New Roman" w:hAnsi="Times New Roman" w:cs="Times New Roman"/>
          <w:b/>
        </w:rPr>
      </w:pPr>
    </w:p>
    <w:p w14:paraId="49B13522" w14:textId="0B0A29BB" w:rsidR="007F6526" w:rsidRPr="005E318F" w:rsidRDefault="00E869BF">
      <w:pPr>
        <w:spacing w:line="480" w:lineRule="auto"/>
        <w:outlineLvl w:val="0"/>
        <w:rPr>
          <w:rFonts w:ascii="Times New Roman" w:hAnsi="Times New Roman" w:cs="Times New Roman"/>
          <w:b/>
        </w:rPr>
      </w:pPr>
      <w:r w:rsidRPr="005E318F">
        <w:rPr>
          <w:rFonts w:ascii="Times New Roman" w:hAnsi="Times New Roman" w:cs="Times New Roman"/>
          <w:b/>
        </w:rPr>
        <w:t>A</w:t>
      </w:r>
      <w:r w:rsidR="00067ABD" w:rsidRPr="005E318F">
        <w:rPr>
          <w:rFonts w:ascii="Times New Roman" w:hAnsi="Times New Roman" w:cs="Times New Roman"/>
          <w:b/>
        </w:rPr>
        <w:t>cknowledgements:</w:t>
      </w:r>
    </w:p>
    <w:p w14:paraId="38733CB5" w14:textId="7413390F" w:rsidR="002E4D7F" w:rsidRPr="0093104B" w:rsidRDefault="00572067" w:rsidP="0093104B">
      <w:pPr>
        <w:spacing w:line="480" w:lineRule="auto"/>
      </w:pPr>
      <w:r w:rsidRPr="005E318F">
        <w:rPr>
          <w:rFonts w:ascii="Times New Roman" w:eastAsia="Times New Roman" w:hAnsi="Times New Roman"/>
        </w:rPr>
        <w:t xml:space="preserve">This research was supported by </w:t>
      </w:r>
      <w:r w:rsidR="005E318F">
        <w:rPr>
          <w:rFonts w:ascii="Times New Roman" w:eastAsia="Times New Roman" w:hAnsi="Times New Roman"/>
        </w:rPr>
        <w:t xml:space="preserve">grants from </w:t>
      </w:r>
      <w:r w:rsidR="00543312">
        <w:rPr>
          <w:rFonts w:ascii="Times New Roman" w:eastAsia="Times New Roman" w:hAnsi="Times New Roman"/>
        </w:rPr>
        <w:t xml:space="preserve">the </w:t>
      </w:r>
      <w:r w:rsidRPr="005E318F">
        <w:rPr>
          <w:rFonts w:ascii="Times New Roman" w:eastAsia="Times New Roman" w:hAnsi="Times New Roman"/>
        </w:rPr>
        <w:t>N</w:t>
      </w:r>
      <w:r w:rsidR="00543312">
        <w:rPr>
          <w:rFonts w:ascii="Times New Roman" w:eastAsia="Times New Roman" w:hAnsi="Times New Roman"/>
        </w:rPr>
        <w:t>ational Science Foundation</w:t>
      </w:r>
      <w:r w:rsidRPr="005E318F">
        <w:rPr>
          <w:rFonts w:ascii="Times New Roman" w:eastAsia="Times New Roman" w:hAnsi="Times New Roman"/>
        </w:rPr>
        <w:t xml:space="preserve"> F</w:t>
      </w:r>
      <w:r w:rsidR="00543312">
        <w:rPr>
          <w:rFonts w:ascii="Times New Roman" w:eastAsia="Times New Roman" w:hAnsi="Times New Roman"/>
        </w:rPr>
        <w:t xml:space="preserve">rontiers </w:t>
      </w:r>
      <w:r w:rsidR="00543312">
        <w:rPr>
          <w:rFonts w:ascii="Times New Roman" w:eastAsia="Times New Roman" w:hAnsi="Times New Roman"/>
        </w:rPr>
        <w:t xml:space="preserve">in </w:t>
      </w:r>
      <w:r w:rsidRPr="005E318F">
        <w:rPr>
          <w:rFonts w:ascii="Times New Roman" w:eastAsia="Times New Roman" w:hAnsi="Times New Roman"/>
        </w:rPr>
        <w:t>I</w:t>
      </w:r>
      <w:r w:rsidR="00543312">
        <w:rPr>
          <w:rFonts w:ascii="Times New Roman" w:eastAsia="Times New Roman" w:hAnsi="Times New Roman"/>
        </w:rPr>
        <w:t>n</w:t>
      </w:r>
      <w:r w:rsidR="00543312">
        <w:rPr>
          <w:rFonts w:ascii="Times New Roman" w:eastAsia="Times New Roman" w:hAnsi="Times New Roman"/>
        </w:rPr>
        <w:t>tegrative</w:t>
      </w:r>
      <w:r w:rsidR="00543312">
        <w:rPr>
          <w:rFonts w:ascii="Times New Roman" w:eastAsia="Times New Roman" w:hAnsi="Times New Roman"/>
        </w:rPr>
        <w:t xml:space="preserve"> </w:t>
      </w:r>
      <w:r w:rsidRPr="005E318F">
        <w:rPr>
          <w:rFonts w:ascii="Times New Roman" w:eastAsia="Times New Roman" w:hAnsi="Times New Roman"/>
        </w:rPr>
        <w:t>B</w:t>
      </w:r>
      <w:r w:rsidR="00543312">
        <w:rPr>
          <w:rFonts w:ascii="Times New Roman" w:eastAsia="Times New Roman" w:hAnsi="Times New Roman"/>
        </w:rPr>
        <w:t xml:space="preserve">iological </w:t>
      </w:r>
      <w:r w:rsidRPr="005E318F">
        <w:rPr>
          <w:rFonts w:ascii="Times New Roman" w:eastAsia="Times New Roman" w:hAnsi="Times New Roman"/>
        </w:rPr>
        <w:t>R</w:t>
      </w:r>
      <w:r w:rsidR="00543312">
        <w:rPr>
          <w:rFonts w:ascii="Times New Roman" w:eastAsia="Times New Roman" w:hAnsi="Times New Roman"/>
        </w:rPr>
        <w:t>esearch</w:t>
      </w:r>
      <w:r w:rsidRPr="005E318F">
        <w:rPr>
          <w:rFonts w:ascii="Times New Roman" w:eastAsia="Times New Roman" w:hAnsi="Times New Roman"/>
        </w:rPr>
        <w:t xml:space="preserve"> </w:t>
      </w:r>
      <w:r w:rsidR="00F137C6" w:rsidRPr="005E318F">
        <w:rPr>
          <w:rFonts w:ascii="Times New Roman" w:eastAsia="Times New Roman" w:hAnsi="Times New Roman"/>
        </w:rPr>
        <w:t>(</w:t>
      </w:r>
      <w:r w:rsidR="00C75658">
        <w:rPr>
          <w:rFonts w:ascii="Times New Roman" w:eastAsia="Times New Roman" w:hAnsi="Times New Roman"/>
        </w:rPr>
        <w:t>FIBR</w:t>
      </w:r>
      <w:r w:rsidR="00C75658">
        <w:rPr>
          <w:rFonts w:ascii="Times New Roman" w:eastAsia="Times New Roman" w:hAnsi="Times New Roman"/>
        </w:rPr>
        <w:t xml:space="preserve">; </w:t>
      </w:r>
      <w:r w:rsidRPr="005E318F">
        <w:rPr>
          <w:rFonts w:ascii="Times New Roman" w:eastAsia="Times New Roman" w:hAnsi="Times New Roman"/>
        </w:rPr>
        <w:t>DEB-0425908</w:t>
      </w:r>
      <w:r w:rsidR="00F137C6" w:rsidRPr="005E318F">
        <w:rPr>
          <w:rFonts w:ascii="Times New Roman" w:eastAsia="Times New Roman" w:hAnsi="Times New Roman"/>
        </w:rPr>
        <w:t>)</w:t>
      </w:r>
      <w:r w:rsidRPr="005E318F">
        <w:rPr>
          <w:rFonts w:ascii="Times New Roman" w:eastAsia="Times New Roman" w:hAnsi="Times New Roman"/>
        </w:rPr>
        <w:t xml:space="preserve"> and</w:t>
      </w:r>
      <w:r w:rsidR="00587FD8">
        <w:rPr>
          <w:rFonts w:ascii="Times New Roman" w:eastAsia="Times New Roman" w:hAnsi="Times New Roman"/>
        </w:rPr>
        <w:t xml:space="preserve"> </w:t>
      </w:r>
      <w:r w:rsidRPr="005E318F">
        <w:rPr>
          <w:rFonts w:ascii="Times New Roman" w:eastAsia="Times New Roman" w:hAnsi="Times New Roman"/>
        </w:rPr>
        <w:t xml:space="preserve">Macrosystems </w:t>
      </w:r>
      <w:r w:rsidR="00F137C6" w:rsidRPr="005E318F">
        <w:rPr>
          <w:rFonts w:ascii="Times New Roman" w:eastAsia="Times New Roman" w:hAnsi="Times New Roman"/>
        </w:rPr>
        <w:t>(DEB-</w:t>
      </w:r>
      <w:r w:rsidR="00F137C6" w:rsidRPr="005E318F">
        <w:rPr>
          <w:rFonts w:ascii="Times New Roman" w:hAnsi="Times New Roman"/>
        </w:rPr>
        <w:t xml:space="preserve">1340852) </w:t>
      </w:r>
      <w:r w:rsidR="005E318F">
        <w:rPr>
          <w:rFonts w:ascii="Times New Roman" w:eastAsia="Times New Roman" w:hAnsi="Times New Roman"/>
        </w:rPr>
        <w:t>programs</w:t>
      </w:r>
      <w:r w:rsidR="00F137C6" w:rsidRPr="005E318F">
        <w:rPr>
          <w:rFonts w:ascii="Times New Roman" w:eastAsia="Times New Roman" w:hAnsi="Times New Roman"/>
        </w:rPr>
        <w:t>.</w:t>
      </w:r>
      <w:r w:rsidRPr="005E318F">
        <w:rPr>
          <w:rFonts w:ascii="Times New Roman" w:eastAsia="Times New Roman" w:hAnsi="Times New Roman"/>
        </w:rPr>
        <w:t xml:space="preserve"> </w:t>
      </w:r>
      <w:r w:rsidR="004F3B6F" w:rsidRPr="005E318F">
        <w:rPr>
          <w:rFonts w:ascii="Times New Roman" w:eastAsia="Times New Roman" w:hAnsi="Times New Roman"/>
        </w:rPr>
        <w:t xml:space="preserve">Thanks to Clara </w:t>
      </w:r>
      <w:proofErr w:type="spellStart"/>
      <w:r w:rsidR="004F3B6F" w:rsidRPr="005E318F">
        <w:rPr>
          <w:rFonts w:ascii="Times New Roman" w:eastAsia="Times New Roman" w:hAnsi="Times New Roman"/>
        </w:rPr>
        <w:t>Pregitzer</w:t>
      </w:r>
      <w:proofErr w:type="spellEnd"/>
      <w:r w:rsidR="004F3B6F" w:rsidRPr="005E318F">
        <w:rPr>
          <w:rFonts w:ascii="Times New Roman" w:eastAsia="Times New Roman" w:hAnsi="Times New Roman"/>
        </w:rPr>
        <w:t xml:space="preserve"> and Morgan </w:t>
      </w:r>
      <w:r w:rsidR="005E318F" w:rsidRPr="005E318F">
        <w:rPr>
          <w:rFonts w:ascii="Times New Roman" w:eastAsia="Times New Roman" w:hAnsi="Times New Roman"/>
        </w:rPr>
        <w:t>McLeod for assistance with field and lab work</w:t>
      </w:r>
      <w:r w:rsidR="00664F11">
        <w:rPr>
          <w:rFonts w:ascii="Times New Roman" w:eastAsia="Times New Roman" w:hAnsi="Times New Roman"/>
        </w:rPr>
        <w:t xml:space="preserve"> and to three anonymous reviewers for their</w:t>
      </w:r>
      <w:r w:rsidR="00664F11">
        <w:rPr>
          <w:rFonts w:ascii="Times New Roman" w:eastAsia="Times New Roman" w:hAnsi="Times New Roman"/>
        </w:rPr>
        <w:t xml:space="preserve"> comments on a previous version of this manuscript</w:t>
      </w:r>
      <w:r w:rsidR="005E318F" w:rsidRPr="005E318F">
        <w:rPr>
          <w:rFonts w:ascii="Times New Roman" w:eastAsia="Times New Roman" w:hAnsi="Times New Roman"/>
        </w:rPr>
        <w:t xml:space="preserve">. </w:t>
      </w:r>
    </w:p>
    <w:p w14:paraId="09751F0D" w14:textId="77777777" w:rsidR="00543312" w:rsidRDefault="00543312" w:rsidP="002E4D7F">
      <w:pPr>
        <w:pStyle w:val="Bibliography"/>
        <w:ind w:left="0" w:firstLine="0"/>
        <w:rPr>
          <w:rFonts w:ascii="Times New Roman" w:hAnsi="Times New Roman"/>
          <w:b/>
        </w:rPr>
      </w:pPr>
    </w:p>
    <w:p w14:paraId="7F16229B" w14:textId="7FE89F08" w:rsidR="00192E63" w:rsidRPr="005E318F" w:rsidRDefault="00192E63" w:rsidP="002E4D7F">
      <w:pPr>
        <w:pStyle w:val="Bibliography"/>
        <w:ind w:left="0" w:firstLine="0"/>
        <w:rPr>
          <w:rFonts w:ascii="Times New Roman" w:hAnsi="Times New Roman"/>
          <w:b/>
        </w:rPr>
      </w:pPr>
      <w:r w:rsidRPr="005E318F">
        <w:rPr>
          <w:rFonts w:ascii="Times New Roman" w:hAnsi="Times New Roman"/>
          <w:b/>
        </w:rPr>
        <w:t>Literature Cited:</w:t>
      </w:r>
    </w:p>
    <w:p w14:paraId="411F8E8F" w14:textId="77777777" w:rsidR="00CB0CFC" w:rsidRPr="0093104B" w:rsidRDefault="00192E63" w:rsidP="0093104B">
      <w:pPr>
        <w:pStyle w:val="Bibliography"/>
        <w:rPr>
          <w:rFonts w:ascii="Times New Roman" w:hAnsi="Times New Roman"/>
        </w:rPr>
      </w:pPr>
      <w:r w:rsidRPr="0093104B">
        <w:rPr>
          <w:rFonts w:ascii="Times New Roman" w:hAnsi="Times New Roman"/>
        </w:rPr>
        <w:fldChar w:fldCharType="begin"/>
      </w:r>
      <w:r w:rsidR="000B28EE" w:rsidRPr="0093104B">
        <w:rPr>
          <w:rFonts w:ascii="Times New Roman" w:hAnsi="Times New Roman"/>
        </w:rPr>
        <w:instrText xml:space="preserve"> ADDIN ZOTERO_BIBL {"uncited":[],"omitted":[],"custom":[]} CSL_BIBLIOGRAPHY </w:instrText>
      </w:r>
      <w:r w:rsidRPr="0093104B">
        <w:rPr>
          <w:rFonts w:ascii="Times New Roman" w:hAnsi="Times New Roman"/>
        </w:rPr>
        <w:fldChar w:fldCharType="separate"/>
      </w:r>
      <w:r w:rsidR="00CB0CFC" w:rsidRPr="0093104B">
        <w:rPr>
          <w:rFonts w:ascii="Times New Roman" w:hAnsi="Times New Roman"/>
        </w:rPr>
        <w:t>Adair, K. L., and E. Schwartz. 2008. Evidence that Ammonia-Oxidizing Archaea are More Abundant than Ammonia-Oxidizing Bacteria in Semiarid Soils of Northern Arizona, USA. Microbial Ecology 56:420–426.</w:t>
      </w:r>
    </w:p>
    <w:p w14:paraId="72ACE26E"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Bailey, J. K., J. A. Schweitzer, F. </w:t>
      </w:r>
      <w:proofErr w:type="spellStart"/>
      <w:r w:rsidRPr="0093104B">
        <w:rPr>
          <w:rFonts w:ascii="Times New Roman" w:hAnsi="Times New Roman"/>
        </w:rPr>
        <w:t>Ubeda</w:t>
      </w:r>
      <w:proofErr w:type="spellEnd"/>
      <w:r w:rsidRPr="0093104B">
        <w:rPr>
          <w:rFonts w:ascii="Times New Roman" w:hAnsi="Times New Roman"/>
        </w:rPr>
        <w:t xml:space="preserve">, J. </w:t>
      </w:r>
      <w:proofErr w:type="spellStart"/>
      <w:r w:rsidRPr="0093104B">
        <w:rPr>
          <w:rFonts w:ascii="Times New Roman" w:hAnsi="Times New Roman"/>
        </w:rPr>
        <w:t>Koricheva</w:t>
      </w:r>
      <w:proofErr w:type="spellEnd"/>
      <w:r w:rsidRPr="0093104B">
        <w:rPr>
          <w:rFonts w:ascii="Times New Roman" w:hAnsi="Times New Roman"/>
        </w:rPr>
        <w:t xml:space="preserve">, C. J. LeRoy, M. D. </w:t>
      </w:r>
      <w:proofErr w:type="spellStart"/>
      <w:r w:rsidRPr="0093104B">
        <w:rPr>
          <w:rFonts w:ascii="Times New Roman" w:hAnsi="Times New Roman"/>
        </w:rPr>
        <w:t>Madritch</w:t>
      </w:r>
      <w:proofErr w:type="spellEnd"/>
      <w:r w:rsidRPr="0093104B">
        <w:rPr>
          <w:rFonts w:ascii="Times New Roman" w:hAnsi="Times New Roman"/>
        </w:rPr>
        <w:t xml:space="preserve">, B. J. </w:t>
      </w:r>
      <w:proofErr w:type="spellStart"/>
      <w:r w:rsidRPr="0093104B">
        <w:rPr>
          <w:rFonts w:ascii="Times New Roman" w:hAnsi="Times New Roman"/>
        </w:rPr>
        <w:t>Rehill</w:t>
      </w:r>
      <w:proofErr w:type="spellEnd"/>
      <w:r w:rsidRPr="0093104B">
        <w:rPr>
          <w:rFonts w:ascii="Times New Roman" w:hAnsi="Times New Roman"/>
        </w:rPr>
        <w:t xml:space="preserve">, R. K. </w:t>
      </w:r>
      <w:proofErr w:type="spellStart"/>
      <w:r w:rsidRPr="0093104B">
        <w:rPr>
          <w:rFonts w:ascii="Times New Roman" w:hAnsi="Times New Roman"/>
        </w:rPr>
        <w:t>Bangert</w:t>
      </w:r>
      <w:proofErr w:type="spellEnd"/>
      <w:r w:rsidRPr="0093104B">
        <w:rPr>
          <w:rFonts w:ascii="Times New Roman" w:hAnsi="Times New Roman"/>
        </w:rPr>
        <w:t>, D. G. Fischer, G. J. Allan, and T. G. Whitham. 2009. From genes to ecosystems: a synthesis of the effects of plant genetic factors across levels of organization. Philosophical Transactions of the Royal Society B: Biological Sciences 364:1607–1616.</w:t>
      </w:r>
    </w:p>
    <w:p w14:paraId="6D779809"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Carey, C. J., N. C. Dove, J. M. </w:t>
      </w:r>
      <w:proofErr w:type="spellStart"/>
      <w:r w:rsidRPr="0093104B">
        <w:rPr>
          <w:rFonts w:ascii="Times New Roman" w:hAnsi="Times New Roman"/>
        </w:rPr>
        <w:t>Beman</w:t>
      </w:r>
      <w:proofErr w:type="spellEnd"/>
      <w:r w:rsidRPr="0093104B">
        <w:rPr>
          <w:rFonts w:ascii="Times New Roman" w:hAnsi="Times New Roman"/>
        </w:rPr>
        <w:t>, S. C. Hart, and E. L. Aronson. 2016. Meta-analysis reveals ammonia-oxidizing bacteria respond more strongly to nitrogen addition than ammonia-oxidizing archaea. Soil Biology and Biochemistry 99:158–166.</w:t>
      </w:r>
    </w:p>
    <w:p w14:paraId="201077B3"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Chapman, S. K., J. A. Langley, S. C. Hart, and G. W. Koch. 2006. Plants actively control nitrogen cycling: uncorking the microbial bottleneck. New </w:t>
      </w:r>
      <w:proofErr w:type="spellStart"/>
      <w:r w:rsidRPr="0093104B">
        <w:rPr>
          <w:rFonts w:ascii="Times New Roman" w:hAnsi="Times New Roman"/>
        </w:rPr>
        <w:t>Phytologist</w:t>
      </w:r>
      <w:proofErr w:type="spellEnd"/>
      <w:r w:rsidRPr="0093104B">
        <w:rPr>
          <w:rFonts w:ascii="Times New Roman" w:hAnsi="Times New Roman"/>
        </w:rPr>
        <w:t xml:space="preserve"> 169:27–34.</w:t>
      </w:r>
    </w:p>
    <w:p w14:paraId="32CCCD31"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lastRenderedPageBreak/>
        <w:t>Compson</w:t>
      </w:r>
      <w:proofErr w:type="spellEnd"/>
      <w:r w:rsidRPr="0093104B">
        <w:rPr>
          <w:rFonts w:ascii="Times New Roman" w:hAnsi="Times New Roman"/>
        </w:rPr>
        <w:t xml:space="preserve">, Z. G., B. A. </w:t>
      </w:r>
      <w:proofErr w:type="spellStart"/>
      <w:r w:rsidRPr="0093104B">
        <w:rPr>
          <w:rFonts w:ascii="Times New Roman" w:hAnsi="Times New Roman"/>
        </w:rPr>
        <w:t>Hungate</w:t>
      </w:r>
      <w:proofErr w:type="spellEnd"/>
      <w:r w:rsidRPr="0093104B">
        <w:rPr>
          <w:rFonts w:ascii="Times New Roman" w:hAnsi="Times New Roman"/>
        </w:rPr>
        <w:t xml:space="preserve">, T. G. Whitham, G. W. Koch, P. Dijkstra, A. C. Siders, T. </w:t>
      </w:r>
      <w:proofErr w:type="spellStart"/>
      <w:r w:rsidRPr="0093104B">
        <w:rPr>
          <w:rFonts w:ascii="Times New Roman" w:hAnsi="Times New Roman"/>
        </w:rPr>
        <w:t>Wojtowicz</w:t>
      </w:r>
      <w:proofErr w:type="spellEnd"/>
      <w:r w:rsidRPr="0093104B">
        <w:rPr>
          <w:rFonts w:ascii="Times New Roman" w:hAnsi="Times New Roman"/>
        </w:rPr>
        <w:t xml:space="preserve">, R. Jacobs, D. N. </w:t>
      </w:r>
      <w:proofErr w:type="spellStart"/>
      <w:r w:rsidRPr="0093104B">
        <w:rPr>
          <w:rFonts w:ascii="Times New Roman" w:hAnsi="Times New Roman"/>
        </w:rPr>
        <w:t>Rakestraw</w:t>
      </w:r>
      <w:proofErr w:type="spellEnd"/>
      <w:r w:rsidRPr="0093104B">
        <w:rPr>
          <w:rFonts w:ascii="Times New Roman" w:hAnsi="Times New Roman"/>
        </w:rPr>
        <w:t>, K. E. Allred, C. K. Sayer, and J. C. Marks. 2018. Linking tree genetics and stream consumers: isotopic tracers elucidate controls on carbon and nitrogen assimilation. Ecology 99:1759–1770.</w:t>
      </w:r>
    </w:p>
    <w:p w14:paraId="75E8AF5B"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Crutsinger</w:t>
      </w:r>
      <w:proofErr w:type="spellEnd"/>
      <w:r w:rsidRPr="0093104B">
        <w:rPr>
          <w:rFonts w:ascii="Times New Roman" w:hAnsi="Times New Roman"/>
        </w:rPr>
        <w:t xml:space="preserve">, G. M. 2016. A community genetics perspective: opportunities for the coming decade. New </w:t>
      </w:r>
      <w:proofErr w:type="spellStart"/>
      <w:r w:rsidRPr="0093104B">
        <w:rPr>
          <w:rFonts w:ascii="Times New Roman" w:hAnsi="Times New Roman"/>
        </w:rPr>
        <w:t>Phytologist</w:t>
      </w:r>
      <w:proofErr w:type="spellEnd"/>
      <w:r w:rsidRPr="0093104B">
        <w:rPr>
          <w:rFonts w:ascii="Times New Roman" w:hAnsi="Times New Roman"/>
        </w:rPr>
        <w:t xml:space="preserve"> 210:65–70.</w:t>
      </w:r>
    </w:p>
    <w:p w14:paraId="7A9C3F19"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Des Roches, S., D. M. Post, N. E. Turley, J. K. Bailey, A. P. Hendry, M. T. </w:t>
      </w:r>
      <w:proofErr w:type="spellStart"/>
      <w:r w:rsidRPr="0093104B">
        <w:rPr>
          <w:rFonts w:ascii="Times New Roman" w:hAnsi="Times New Roman"/>
        </w:rPr>
        <w:t>Kinnison</w:t>
      </w:r>
      <w:proofErr w:type="spellEnd"/>
      <w:r w:rsidRPr="0093104B">
        <w:rPr>
          <w:rFonts w:ascii="Times New Roman" w:hAnsi="Times New Roman"/>
        </w:rPr>
        <w:t xml:space="preserve">, J. A. Schweitzer, and E. P. </w:t>
      </w:r>
      <w:proofErr w:type="spellStart"/>
      <w:r w:rsidRPr="0093104B">
        <w:rPr>
          <w:rFonts w:ascii="Times New Roman" w:hAnsi="Times New Roman"/>
        </w:rPr>
        <w:t>Palkovacs</w:t>
      </w:r>
      <w:proofErr w:type="spellEnd"/>
      <w:r w:rsidRPr="0093104B">
        <w:rPr>
          <w:rFonts w:ascii="Times New Roman" w:hAnsi="Times New Roman"/>
        </w:rPr>
        <w:t>. 2018. The ecological importance of intraspecific variation. Nature Ecology &amp; Evolution 2:57–64.</w:t>
      </w:r>
    </w:p>
    <w:p w14:paraId="572DAAD3"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Fierer</w:t>
      </w:r>
      <w:proofErr w:type="spellEnd"/>
      <w:r w:rsidRPr="0093104B">
        <w:rPr>
          <w:rFonts w:ascii="Times New Roman" w:hAnsi="Times New Roman"/>
        </w:rPr>
        <w:t>, N., J. P. Schimel, R. G. Cates, and J. Zou. 2001. Influence of balsam poplar tannin fractions on carbon and nitrogen dynamics in Alaskan taiga floodplain soils. Soil Biology and Biochemistry 33:1827–1839.</w:t>
      </w:r>
    </w:p>
    <w:p w14:paraId="0DFF4D87"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Fischer, D. G., S. C. Hart, C. J. LeRoy, and T. G. Whitham. 2007. Variation in below-ground carbon fluxes along a </w:t>
      </w:r>
      <w:proofErr w:type="spellStart"/>
      <w:r w:rsidRPr="0093104B">
        <w:rPr>
          <w:rFonts w:ascii="Times New Roman" w:hAnsi="Times New Roman"/>
        </w:rPr>
        <w:t>Populus</w:t>
      </w:r>
      <w:proofErr w:type="spellEnd"/>
      <w:r w:rsidRPr="0093104B">
        <w:rPr>
          <w:rFonts w:ascii="Times New Roman" w:hAnsi="Times New Roman"/>
        </w:rPr>
        <w:t xml:space="preserve"> hybridization gradient. New </w:t>
      </w:r>
      <w:proofErr w:type="spellStart"/>
      <w:r w:rsidRPr="0093104B">
        <w:rPr>
          <w:rFonts w:ascii="Times New Roman" w:hAnsi="Times New Roman"/>
        </w:rPr>
        <w:t>Phytologist</w:t>
      </w:r>
      <w:proofErr w:type="spellEnd"/>
      <w:r w:rsidRPr="0093104B">
        <w:rPr>
          <w:rFonts w:ascii="Times New Roman" w:hAnsi="Times New Roman"/>
        </w:rPr>
        <w:t xml:space="preserve"> 176:415–425.</w:t>
      </w:r>
    </w:p>
    <w:p w14:paraId="164DE499"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Fischer, D. G., S. C. Hart, B. J. </w:t>
      </w:r>
      <w:proofErr w:type="spellStart"/>
      <w:r w:rsidRPr="0093104B">
        <w:rPr>
          <w:rFonts w:ascii="Times New Roman" w:hAnsi="Times New Roman"/>
        </w:rPr>
        <w:t>Rehill</w:t>
      </w:r>
      <w:proofErr w:type="spellEnd"/>
      <w:r w:rsidRPr="0093104B">
        <w:rPr>
          <w:rFonts w:ascii="Times New Roman" w:hAnsi="Times New Roman"/>
        </w:rPr>
        <w:t xml:space="preserve">, R. L. </w:t>
      </w:r>
      <w:proofErr w:type="spellStart"/>
      <w:r w:rsidRPr="0093104B">
        <w:rPr>
          <w:rFonts w:ascii="Times New Roman" w:hAnsi="Times New Roman"/>
        </w:rPr>
        <w:t>Lindroth</w:t>
      </w:r>
      <w:proofErr w:type="spellEnd"/>
      <w:r w:rsidRPr="0093104B">
        <w:rPr>
          <w:rFonts w:ascii="Times New Roman" w:hAnsi="Times New Roman"/>
        </w:rPr>
        <w:t xml:space="preserve">, P. </w:t>
      </w:r>
      <w:proofErr w:type="spellStart"/>
      <w:r w:rsidRPr="0093104B">
        <w:rPr>
          <w:rFonts w:ascii="Times New Roman" w:hAnsi="Times New Roman"/>
        </w:rPr>
        <w:t>Keim</w:t>
      </w:r>
      <w:proofErr w:type="spellEnd"/>
      <w:r w:rsidRPr="0093104B">
        <w:rPr>
          <w:rFonts w:ascii="Times New Roman" w:hAnsi="Times New Roman"/>
        </w:rPr>
        <w:t xml:space="preserve">, and T. G. Whitham. 2006. Do high-tannin leaves require more roots? </w:t>
      </w:r>
      <w:proofErr w:type="spellStart"/>
      <w:r w:rsidRPr="0093104B">
        <w:rPr>
          <w:rFonts w:ascii="Times New Roman" w:hAnsi="Times New Roman"/>
        </w:rPr>
        <w:t>Oecologia</w:t>
      </w:r>
      <w:proofErr w:type="spellEnd"/>
      <w:r w:rsidRPr="0093104B">
        <w:rPr>
          <w:rFonts w:ascii="Times New Roman" w:hAnsi="Times New Roman"/>
        </w:rPr>
        <w:t xml:space="preserve"> 149:668–675.</w:t>
      </w:r>
    </w:p>
    <w:p w14:paraId="45479008" w14:textId="77777777" w:rsidR="00CB0CFC" w:rsidRPr="0093104B" w:rsidRDefault="00CB0CFC" w:rsidP="0093104B">
      <w:pPr>
        <w:pStyle w:val="Bibliography"/>
        <w:rPr>
          <w:rFonts w:ascii="Times New Roman" w:hAnsi="Times New Roman"/>
        </w:rPr>
      </w:pPr>
      <w:r w:rsidRPr="0093104B">
        <w:rPr>
          <w:rFonts w:ascii="Times New Roman" w:hAnsi="Times New Roman"/>
        </w:rPr>
        <w:t>Fischer, D. G., S. C. Hart, J. A. Schweitzer, P. C. Selmants, and T. G. Whitham. 2010. Soil nitrogen availability varies with plant genetics across diverse river drainages. Plant and Soil 331:391–400.</w:t>
      </w:r>
    </w:p>
    <w:p w14:paraId="656D6390"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Francis, C. A., K. J. Roberts, J. M. </w:t>
      </w:r>
      <w:proofErr w:type="spellStart"/>
      <w:r w:rsidRPr="0093104B">
        <w:rPr>
          <w:rFonts w:ascii="Times New Roman" w:hAnsi="Times New Roman"/>
        </w:rPr>
        <w:t>Beman</w:t>
      </w:r>
      <w:proofErr w:type="spellEnd"/>
      <w:r w:rsidRPr="0093104B">
        <w:rPr>
          <w:rFonts w:ascii="Times New Roman" w:hAnsi="Times New Roman"/>
        </w:rPr>
        <w:t>, A. E. Santoro, and B. B. Oakley. 2005. Ubiquity and diversity of ammonia-oxidizing archaea in water columns and sediments of the ocean. Proceedings of the National Academy of Sciences of the United States of America 102:14683–14688.</w:t>
      </w:r>
    </w:p>
    <w:p w14:paraId="3091714B" w14:textId="77777777" w:rsidR="00CB0CFC" w:rsidRPr="0093104B" w:rsidRDefault="00CB0CFC" w:rsidP="0093104B">
      <w:pPr>
        <w:pStyle w:val="Bibliography"/>
        <w:rPr>
          <w:rFonts w:ascii="Times New Roman" w:hAnsi="Times New Roman"/>
        </w:rPr>
      </w:pPr>
      <w:r w:rsidRPr="0093104B">
        <w:rPr>
          <w:rFonts w:ascii="Times New Roman" w:hAnsi="Times New Roman"/>
        </w:rPr>
        <w:lastRenderedPageBreak/>
        <w:t>Hart, S. C., J. M. Stark, E. A. Davidson, and M. K. Firestone. 1994. Nitrogen Mineralization, Immobilization, and Nitrification. Pages 985–1018 Methods of Soil Analysis: Part 2—Microbiological and Biochemical Properties. Soil Science Society of America, Madison, WI.</w:t>
      </w:r>
    </w:p>
    <w:p w14:paraId="56B405E3"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Hattenschwiler</w:t>
      </w:r>
      <w:proofErr w:type="spellEnd"/>
      <w:r w:rsidRPr="0093104B">
        <w:rPr>
          <w:rFonts w:ascii="Times New Roman" w:hAnsi="Times New Roman"/>
        </w:rPr>
        <w:t xml:space="preserve">, S., and P. M. </w:t>
      </w:r>
      <w:proofErr w:type="spellStart"/>
      <w:r w:rsidRPr="0093104B">
        <w:rPr>
          <w:rFonts w:ascii="Times New Roman" w:hAnsi="Times New Roman"/>
        </w:rPr>
        <w:t>Vitousek</w:t>
      </w:r>
      <w:proofErr w:type="spellEnd"/>
      <w:r w:rsidRPr="0093104B">
        <w:rPr>
          <w:rFonts w:ascii="Times New Roman" w:hAnsi="Times New Roman"/>
        </w:rPr>
        <w:t>. 2000. The role of polyphenols in terrestrial ecosystem nutrient cycling. Trends in Ecology and Evolution 15.</w:t>
      </w:r>
    </w:p>
    <w:p w14:paraId="5352C5C8"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Hink</w:t>
      </w:r>
      <w:proofErr w:type="spellEnd"/>
      <w:r w:rsidRPr="0093104B">
        <w:rPr>
          <w:rFonts w:ascii="Times New Roman" w:hAnsi="Times New Roman"/>
        </w:rPr>
        <w:t xml:space="preserve">, L., C. </w:t>
      </w:r>
      <w:proofErr w:type="spellStart"/>
      <w:r w:rsidRPr="0093104B">
        <w:rPr>
          <w:rFonts w:ascii="Times New Roman" w:hAnsi="Times New Roman"/>
        </w:rPr>
        <w:t>Gubry-Rangin</w:t>
      </w:r>
      <w:proofErr w:type="spellEnd"/>
      <w:r w:rsidRPr="0093104B">
        <w:rPr>
          <w:rFonts w:ascii="Times New Roman" w:hAnsi="Times New Roman"/>
        </w:rPr>
        <w:t xml:space="preserve">, G. W. Nicol, and J. I. Prosser. 2018. The consequences of niche and physiological differentiation of archaeal and bacterial ammonia </w:t>
      </w:r>
      <w:proofErr w:type="spellStart"/>
      <w:r w:rsidRPr="0093104B">
        <w:rPr>
          <w:rFonts w:ascii="Times New Roman" w:hAnsi="Times New Roman"/>
        </w:rPr>
        <w:t>oxidisers</w:t>
      </w:r>
      <w:proofErr w:type="spellEnd"/>
      <w:r w:rsidRPr="0093104B">
        <w:rPr>
          <w:rFonts w:ascii="Times New Roman" w:hAnsi="Times New Roman"/>
        </w:rPr>
        <w:t xml:space="preserve"> for nitrous oxide emissions. The ISME Journal 12:1084–1093.</w:t>
      </w:r>
    </w:p>
    <w:p w14:paraId="297A6E36"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Kraus, T. E. C., R. A. Dahlgren, and R. J. </w:t>
      </w:r>
      <w:proofErr w:type="spellStart"/>
      <w:r w:rsidRPr="0093104B">
        <w:rPr>
          <w:rFonts w:ascii="Times New Roman" w:hAnsi="Times New Roman"/>
        </w:rPr>
        <w:t>Zasoski</w:t>
      </w:r>
      <w:proofErr w:type="spellEnd"/>
      <w:r w:rsidRPr="0093104B">
        <w:rPr>
          <w:rFonts w:ascii="Times New Roman" w:hAnsi="Times New Roman"/>
        </w:rPr>
        <w:t>. 2003. Tannins in nutrient dynamics of forest ecosystems. Plant and Soil 256:41–66.</w:t>
      </w:r>
    </w:p>
    <w:p w14:paraId="58E2DE50"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Lamit</w:t>
      </w:r>
      <w:proofErr w:type="spellEnd"/>
      <w:r w:rsidRPr="0093104B">
        <w:rPr>
          <w:rFonts w:ascii="Times New Roman" w:hAnsi="Times New Roman"/>
        </w:rPr>
        <w:t xml:space="preserve">, L. J., P. E. Busby, M. K. Lau, Z. G. </w:t>
      </w:r>
      <w:proofErr w:type="spellStart"/>
      <w:r w:rsidRPr="0093104B">
        <w:rPr>
          <w:rFonts w:ascii="Times New Roman" w:hAnsi="Times New Roman"/>
        </w:rPr>
        <w:t>Compson</w:t>
      </w:r>
      <w:proofErr w:type="spellEnd"/>
      <w:r w:rsidRPr="0093104B">
        <w:rPr>
          <w:rFonts w:ascii="Times New Roman" w:hAnsi="Times New Roman"/>
        </w:rPr>
        <w:t xml:space="preserve">, T. </w:t>
      </w:r>
      <w:proofErr w:type="spellStart"/>
      <w:r w:rsidRPr="0093104B">
        <w:rPr>
          <w:rFonts w:ascii="Times New Roman" w:hAnsi="Times New Roman"/>
        </w:rPr>
        <w:t>Wojtowicz</w:t>
      </w:r>
      <w:proofErr w:type="spellEnd"/>
      <w:r w:rsidRPr="0093104B">
        <w:rPr>
          <w:rFonts w:ascii="Times New Roman" w:hAnsi="Times New Roman"/>
        </w:rPr>
        <w:t xml:space="preserve">, A. R. Keith, M. S. </w:t>
      </w:r>
      <w:proofErr w:type="spellStart"/>
      <w:r w:rsidRPr="0093104B">
        <w:rPr>
          <w:rFonts w:ascii="Times New Roman" w:hAnsi="Times New Roman"/>
        </w:rPr>
        <w:t>Zinkgraf</w:t>
      </w:r>
      <w:proofErr w:type="spellEnd"/>
      <w:r w:rsidRPr="0093104B">
        <w:rPr>
          <w:rFonts w:ascii="Times New Roman" w:hAnsi="Times New Roman"/>
        </w:rPr>
        <w:t>, J. A. Schweitzer, S. M. Shuster, C. A. Gehring, T. G. Whitham, and R. Salguero</w:t>
      </w:r>
      <w:r w:rsidRPr="0093104B">
        <w:rPr>
          <w:rFonts w:ascii="Cambria Math" w:hAnsi="Cambria Math" w:cs="Cambria Math"/>
        </w:rPr>
        <w:t>‐</w:t>
      </w:r>
      <w:r w:rsidRPr="0093104B">
        <w:rPr>
          <w:rFonts w:ascii="Times New Roman" w:hAnsi="Times New Roman"/>
        </w:rPr>
        <w:t>Gómez. 2015. Tree genotype mediates covariance among communities from microbes to lichens and arthropods. Journal of Ecology 103:840–850.</w:t>
      </w:r>
    </w:p>
    <w:p w14:paraId="127794F5"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Leininger, S., T. </w:t>
      </w:r>
      <w:proofErr w:type="spellStart"/>
      <w:r w:rsidRPr="0093104B">
        <w:rPr>
          <w:rFonts w:ascii="Times New Roman" w:hAnsi="Times New Roman"/>
        </w:rPr>
        <w:t>Urich</w:t>
      </w:r>
      <w:proofErr w:type="spellEnd"/>
      <w:r w:rsidRPr="0093104B">
        <w:rPr>
          <w:rFonts w:ascii="Times New Roman" w:hAnsi="Times New Roman"/>
        </w:rPr>
        <w:t xml:space="preserve">, M. </w:t>
      </w:r>
      <w:proofErr w:type="spellStart"/>
      <w:r w:rsidRPr="0093104B">
        <w:rPr>
          <w:rFonts w:ascii="Times New Roman" w:hAnsi="Times New Roman"/>
        </w:rPr>
        <w:t>Schloter</w:t>
      </w:r>
      <w:proofErr w:type="spellEnd"/>
      <w:r w:rsidRPr="0093104B">
        <w:rPr>
          <w:rFonts w:ascii="Times New Roman" w:hAnsi="Times New Roman"/>
        </w:rPr>
        <w:t xml:space="preserve">, L. </w:t>
      </w:r>
      <w:proofErr w:type="spellStart"/>
      <w:r w:rsidRPr="0093104B">
        <w:rPr>
          <w:rFonts w:ascii="Times New Roman" w:hAnsi="Times New Roman"/>
        </w:rPr>
        <w:t>Schwark</w:t>
      </w:r>
      <w:proofErr w:type="spellEnd"/>
      <w:r w:rsidRPr="0093104B">
        <w:rPr>
          <w:rFonts w:ascii="Times New Roman" w:hAnsi="Times New Roman"/>
        </w:rPr>
        <w:t xml:space="preserve">, J. Qi, G. W. Nicol, J. I. Prosser, S. C. Schuster, and C. </w:t>
      </w:r>
      <w:proofErr w:type="spellStart"/>
      <w:r w:rsidRPr="0093104B">
        <w:rPr>
          <w:rFonts w:ascii="Times New Roman" w:hAnsi="Times New Roman"/>
        </w:rPr>
        <w:t>Schleper</w:t>
      </w:r>
      <w:proofErr w:type="spellEnd"/>
      <w:r w:rsidRPr="0093104B">
        <w:rPr>
          <w:rFonts w:ascii="Times New Roman" w:hAnsi="Times New Roman"/>
        </w:rPr>
        <w:t>. 2006. Archaea predominate among ammonia-oxidizing prokaryotes in soils. Nature 442:806–809.</w:t>
      </w:r>
    </w:p>
    <w:p w14:paraId="109A3214"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Levičnik-Höfferle</w:t>
      </w:r>
      <w:proofErr w:type="spellEnd"/>
      <w:r w:rsidRPr="0093104B">
        <w:rPr>
          <w:rFonts w:ascii="Times New Roman" w:hAnsi="Times New Roman"/>
        </w:rPr>
        <w:t xml:space="preserve">, Š., G. W. Nicol, L. </w:t>
      </w:r>
      <w:proofErr w:type="spellStart"/>
      <w:r w:rsidRPr="0093104B">
        <w:rPr>
          <w:rFonts w:ascii="Times New Roman" w:hAnsi="Times New Roman"/>
        </w:rPr>
        <w:t>Ausec</w:t>
      </w:r>
      <w:proofErr w:type="spellEnd"/>
      <w:r w:rsidRPr="0093104B">
        <w:rPr>
          <w:rFonts w:ascii="Times New Roman" w:hAnsi="Times New Roman"/>
        </w:rPr>
        <w:t xml:space="preserve">, I. </w:t>
      </w:r>
      <w:proofErr w:type="spellStart"/>
      <w:r w:rsidRPr="0093104B">
        <w:rPr>
          <w:rFonts w:ascii="Times New Roman" w:hAnsi="Times New Roman"/>
        </w:rPr>
        <w:t>Mandić-Mulec</w:t>
      </w:r>
      <w:proofErr w:type="spellEnd"/>
      <w:r w:rsidRPr="0093104B">
        <w:rPr>
          <w:rFonts w:ascii="Times New Roman" w:hAnsi="Times New Roman"/>
        </w:rPr>
        <w:t xml:space="preserve">, and J. I. Prosser. 2012. Stimulation of </w:t>
      </w:r>
      <w:proofErr w:type="spellStart"/>
      <w:r w:rsidRPr="0093104B">
        <w:rPr>
          <w:rFonts w:ascii="Times New Roman" w:hAnsi="Times New Roman"/>
        </w:rPr>
        <w:t>thaumarchaeal</w:t>
      </w:r>
      <w:proofErr w:type="spellEnd"/>
      <w:r w:rsidRPr="0093104B">
        <w:rPr>
          <w:rFonts w:ascii="Times New Roman" w:hAnsi="Times New Roman"/>
        </w:rPr>
        <w:t xml:space="preserve"> ammonia oxidation by ammonia derived from organic nitrogen but not added inorganic nitrogen. FEMS Microbiology Ecology 80:114–123.</w:t>
      </w:r>
    </w:p>
    <w:p w14:paraId="067FF027" w14:textId="77777777" w:rsidR="00CB0CFC" w:rsidRPr="0093104B" w:rsidRDefault="00CB0CFC" w:rsidP="0093104B">
      <w:pPr>
        <w:pStyle w:val="Bibliography"/>
        <w:rPr>
          <w:rFonts w:ascii="Times New Roman" w:hAnsi="Times New Roman"/>
        </w:rPr>
      </w:pPr>
      <w:r w:rsidRPr="0093104B">
        <w:rPr>
          <w:rFonts w:ascii="Times New Roman" w:hAnsi="Times New Roman"/>
        </w:rPr>
        <w:lastRenderedPageBreak/>
        <w:t xml:space="preserve">Lu, X., P. J. Bottomley, and D. D. </w:t>
      </w:r>
      <w:proofErr w:type="spellStart"/>
      <w:r w:rsidRPr="0093104B">
        <w:rPr>
          <w:rFonts w:ascii="Times New Roman" w:hAnsi="Times New Roman"/>
        </w:rPr>
        <w:t>Myrold</w:t>
      </w:r>
      <w:proofErr w:type="spellEnd"/>
      <w:r w:rsidRPr="0093104B">
        <w:rPr>
          <w:rFonts w:ascii="Times New Roman" w:hAnsi="Times New Roman"/>
        </w:rPr>
        <w:t>. 2015. Contributions of ammonia-oxidizing archaea and bacteria to nitrification in Oregon forest soils. Soil Biology and Biochemistry 85:54–62.</w:t>
      </w:r>
    </w:p>
    <w:p w14:paraId="752CB532"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Madritch</w:t>
      </w:r>
      <w:proofErr w:type="spellEnd"/>
      <w:r w:rsidRPr="0093104B">
        <w:rPr>
          <w:rFonts w:ascii="Times New Roman" w:hAnsi="Times New Roman"/>
        </w:rPr>
        <w:t xml:space="preserve">, M. D., and R. L. </w:t>
      </w:r>
      <w:proofErr w:type="spellStart"/>
      <w:r w:rsidRPr="0093104B">
        <w:rPr>
          <w:rFonts w:ascii="Times New Roman" w:hAnsi="Times New Roman"/>
        </w:rPr>
        <w:t>Lindroth</w:t>
      </w:r>
      <w:proofErr w:type="spellEnd"/>
      <w:r w:rsidRPr="0093104B">
        <w:rPr>
          <w:rFonts w:ascii="Times New Roman" w:hAnsi="Times New Roman"/>
        </w:rPr>
        <w:t>. 2011. Soil microbial communities adapt to genetic variation in leaf litter inputs. Oikos 120:1696–1704.</w:t>
      </w:r>
    </w:p>
    <w:p w14:paraId="4F3045BC"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Nicol, G. W., and C. </w:t>
      </w:r>
      <w:proofErr w:type="spellStart"/>
      <w:r w:rsidRPr="0093104B">
        <w:rPr>
          <w:rFonts w:ascii="Times New Roman" w:hAnsi="Times New Roman"/>
        </w:rPr>
        <w:t>Schleper</w:t>
      </w:r>
      <w:proofErr w:type="spellEnd"/>
      <w:r w:rsidRPr="0093104B">
        <w:rPr>
          <w:rFonts w:ascii="Times New Roman" w:hAnsi="Times New Roman"/>
        </w:rPr>
        <w:t>. 2006. Ammonia-</w:t>
      </w:r>
      <w:proofErr w:type="spellStart"/>
      <w:r w:rsidRPr="0093104B">
        <w:rPr>
          <w:rFonts w:ascii="Times New Roman" w:hAnsi="Times New Roman"/>
        </w:rPr>
        <w:t>oxidising</w:t>
      </w:r>
      <w:proofErr w:type="spellEnd"/>
      <w:r w:rsidRPr="0093104B">
        <w:rPr>
          <w:rFonts w:ascii="Times New Roman" w:hAnsi="Times New Roman"/>
        </w:rPr>
        <w:t xml:space="preserve"> </w:t>
      </w:r>
      <w:proofErr w:type="spellStart"/>
      <w:r w:rsidRPr="0093104B">
        <w:rPr>
          <w:rFonts w:ascii="Times New Roman" w:hAnsi="Times New Roman"/>
        </w:rPr>
        <w:t>Crenarchaeota</w:t>
      </w:r>
      <w:proofErr w:type="spellEnd"/>
      <w:r w:rsidRPr="0093104B">
        <w:rPr>
          <w:rFonts w:ascii="Times New Roman" w:hAnsi="Times New Roman"/>
        </w:rPr>
        <w:t>: important players in the nitrogen cycle? Trends in Microbiology 14:207–212.</w:t>
      </w:r>
    </w:p>
    <w:p w14:paraId="09F01FD5"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Porter, L. J., Liana N. </w:t>
      </w:r>
      <w:proofErr w:type="spellStart"/>
      <w:r w:rsidRPr="0093104B">
        <w:rPr>
          <w:rFonts w:ascii="Times New Roman" w:hAnsi="Times New Roman"/>
        </w:rPr>
        <w:t>Hrstich</w:t>
      </w:r>
      <w:proofErr w:type="spellEnd"/>
      <w:r w:rsidRPr="0093104B">
        <w:rPr>
          <w:rFonts w:ascii="Times New Roman" w:hAnsi="Times New Roman"/>
        </w:rPr>
        <w:t xml:space="preserve">, and Bock G. Chan. 1986. The conversion of procyanidins and </w:t>
      </w:r>
      <w:proofErr w:type="spellStart"/>
      <w:r w:rsidRPr="0093104B">
        <w:rPr>
          <w:rFonts w:ascii="Times New Roman" w:hAnsi="Times New Roman"/>
        </w:rPr>
        <w:t>prodelphinidins</w:t>
      </w:r>
      <w:proofErr w:type="spellEnd"/>
      <w:r w:rsidRPr="0093104B">
        <w:rPr>
          <w:rFonts w:ascii="Times New Roman" w:hAnsi="Times New Roman"/>
        </w:rPr>
        <w:t xml:space="preserve"> to cyanidin and delphinidin. Phytochemistry 25:223–230.</w:t>
      </w:r>
    </w:p>
    <w:p w14:paraId="5C01DC62" w14:textId="77777777" w:rsidR="00CB0CFC" w:rsidRPr="0093104B" w:rsidRDefault="00CB0CFC" w:rsidP="0093104B">
      <w:pPr>
        <w:pStyle w:val="Bibliography"/>
        <w:rPr>
          <w:rFonts w:ascii="Times New Roman" w:hAnsi="Times New Roman"/>
        </w:rPr>
      </w:pPr>
      <w:r w:rsidRPr="0093104B">
        <w:rPr>
          <w:rFonts w:ascii="Times New Roman" w:hAnsi="Times New Roman"/>
        </w:rPr>
        <w:t>R Core Team. 2018. R: A language and environment for statistical computing. R Foundation for Statistical Computing, Vienna, Austria.</w:t>
      </w:r>
    </w:p>
    <w:p w14:paraId="4E7089AC"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Rehill</w:t>
      </w:r>
      <w:proofErr w:type="spellEnd"/>
      <w:r w:rsidRPr="0093104B">
        <w:rPr>
          <w:rFonts w:ascii="Times New Roman" w:hAnsi="Times New Roman"/>
        </w:rPr>
        <w:t xml:space="preserve">, B. J., T. G. Whitham, G. D. Martinsen, J. A. Schweitzer, J. K. Bailey, and R. L. </w:t>
      </w:r>
      <w:proofErr w:type="spellStart"/>
      <w:r w:rsidRPr="0093104B">
        <w:rPr>
          <w:rFonts w:ascii="Times New Roman" w:hAnsi="Times New Roman"/>
        </w:rPr>
        <w:t>Lindroth</w:t>
      </w:r>
      <w:proofErr w:type="spellEnd"/>
      <w:r w:rsidRPr="0093104B">
        <w:rPr>
          <w:rFonts w:ascii="Times New Roman" w:hAnsi="Times New Roman"/>
        </w:rPr>
        <w:t>. 2006. Developmental Trajectories in Cottonwood Phytochemistry. Journal of Chemical Ecology 32:2269–2285.</w:t>
      </w:r>
    </w:p>
    <w:p w14:paraId="4E5E5ECE"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Rotthauwe</w:t>
      </w:r>
      <w:proofErr w:type="spellEnd"/>
      <w:r w:rsidRPr="0093104B">
        <w:rPr>
          <w:rFonts w:ascii="Times New Roman" w:hAnsi="Times New Roman"/>
        </w:rPr>
        <w:t xml:space="preserve">, J.-H., K.-P. </w:t>
      </w:r>
      <w:proofErr w:type="spellStart"/>
      <w:r w:rsidRPr="0093104B">
        <w:rPr>
          <w:rFonts w:ascii="Times New Roman" w:hAnsi="Times New Roman"/>
        </w:rPr>
        <w:t>Witzel</w:t>
      </w:r>
      <w:proofErr w:type="spellEnd"/>
      <w:r w:rsidRPr="0093104B">
        <w:rPr>
          <w:rFonts w:ascii="Times New Roman" w:hAnsi="Times New Roman"/>
        </w:rPr>
        <w:t xml:space="preserve">, and W. </w:t>
      </w:r>
      <w:proofErr w:type="spellStart"/>
      <w:r w:rsidRPr="0093104B">
        <w:rPr>
          <w:rFonts w:ascii="Times New Roman" w:hAnsi="Times New Roman"/>
        </w:rPr>
        <w:t>Liesack</w:t>
      </w:r>
      <w:proofErr w:type="spellEnd"/>
      <w:r w:rsidRPr="0093104B">
        <w:rPr>
          <w:rFonts w:ascii="Times New Roman" w:hAnsi="Times New Roman"/>
        </w:rPr>
        <w:t xml:space="preserve">. 1997. The ammonia monooxygenase structural gene </w:t>
      </w:r>
      <w:proofErr w:type="spellStart"/>
      <w:r w:rsidRPr="0093104B">
        <w:rPr>
          <w:rFonts w:ascii="Times New Roman" w:hAnsi="Times New Roman"/>
        </w:rPr>
        <w:t>amoA</w:t>
      </w:r>
      <w:proofErr w:type="spellEnd"/>
      <w:r w:rsidRPr="0093104B">
        <w:rPr>
          <w:rFonts w:ascii="Times New Roman" w:hAnsi="Times New Roman"/>
        </w:rPr>
        <w:t xml:space="preserve"> as a functional marker: molecular fine-scale analysis of natural ammonia-oxidizing populations. Applied and environmental microbiology 63:4704–4712.</w:t>
      </w:r>
    </w:p>
    <w:p w14:paraId="1567DE14"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Schimel, J. P., R. G. Cates, and R. </w:t>
      </w:r>
      <w:proofErr w:type="spellStart"/>
      <w:r w:rsidRPr="0093104B">
        <w:rPr>
          <w:rFonts w:ascii="Times New Roman" w:hAnsi="Times New Roman"/>
        </w:rPr>
        <w:t>Ruess</w:t>
      </w:r>
      <w:proofErr w:type="spellEnd"/>
      <w:r w:rsidRPr="0093104B">
        <w:rPr>
          <w:rFonts w:ascii="Times New Roman" w:hAnsi="Times New Roman"/>
        </w:rPr>
        <w:t>. 1998. The role of balsam poplar secondary chemicals in controlling soil nutrient dynamics through succession in the Alaskan taiga. Biogeochemistry 42:221–234.</w:t>
      </w:r>
    </w:p>
    <w:p w14:paraId="4CBF658E"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Schweitzer, J. A., J. K. Bailey, D. G. Fischer, C. J. LeRoy, E. V. </w:t>
      </w:r>
      <w:proofErr w:type="spellStart"/>
      <w:r w:rsidRPr="0093104B">
        <w:rPr>
          <w:rFonts w:ascii="Times New Roman" w:hAnsi="Times New Roman"/>
        </w:rPr>
        <w:t>Lonsdorf</w:t>
      </w:r>
      <w:proofErr w:type="spellEnd"/>
      <w:r w:rsidRPr="0093104B">
        <w:rPr>
          <w:rFonts w:ascii="Times New Roman" w:hAnsi="Times New Roman"/>
        </w:rPr>
        <w:t>, T. G. Whitham, and S. C. Hart. 2008a. Plant–soil–microorganism interactions: heritable relationship between plant genotype and associated soil microorganisms. Ecology 89:773–781.</w:t>
      </w:r>
    </w:p>
    <w:p w14:paraId="65A7CC94" w14:textId="77777777" w:rsidR="00CB0CFC" w:rsidRPr="0093104B" w:rsidRDefault="00CB0CFC" w:rsidP="0093104B">
      <w:pPr>
        <w:pStyle w:val="Bibliography"/>
        <w:rPr>
          <w:rFonts w:ascii="Times New Roman" w:hAnsi="Times New Roman"/>
        </w:rPr>
      </w:pPr>
      <w:r w:rsidRPr="0093104B">
        <w:rPr>
          <w:rFonts w:ascii="Times New Roman" w:hAnsi="Times New Roman"/>
        </w:rPr>
        <w:lastRenderedPageBreak/>
        <w:t xml:space="preserve">Schweitzer, J. A., J. K. Bailey, B. J. </w:t>
      </w:r>
      <w:proofErr w:type="spellStart"/>
      <w:r w:rsidRPr="0093104B">
        <w:rPr>
          <w:rFonts w:ascii="Times New Roman" w:hAnsi="Times New Roman"/>
        </w:rPr>
        <w:t>Rehill</w:t>
      </w:r>
      <w:proofErr w:type="spellEnd"/>
      <w:r w:rsidRPr="0093104B">
        <w:rPr>
          <w:rFonts w:ascii="Times New Roman" w:hAnsi="Times New Roman"/>
        </w:rPr>
        <w:t xml:space="preserve">, G. D. Martinsen, S. C. Hart, R. L. </w:t>
      </w:r>
      <w:proofErr w:type="spellStart"/>
      <w:r w:rsidRPr="0093104B">
        <w:rPr>
          <w:rFonts w:ascii="Times New Roman" w:hAnsi="Times New Roman"/>
        </w:rPr>
        <w:t>Lindroth</w:t>
      </w:r>
      <w:proofErr w:type="spellEnd"/>
      <w:r w:rsidRPr="0093104B">
        <w:rPr>
          <w:rFonts w:ascii="Times New Roman" w:hAnsi="Times New Roman"/>
        </w:rPr>
        <w:t xml:space="preserve">, P. </w:t>
      </w:r>
      <w:proofErr w:type="spellStart"/>
      <w:r w:rsidRPr="0093104B">
        <w:rPr>
          <w:rFonts w:ascii="Times New Roman" w:hAnsi="Times New Roman"/>
        </w:rPr>
        <w:t>Keim</w:t>
      </w:r>
      <w:proofErr w:type="spellEnd"/>
      <w:r w:rsidRPr="0093104B">
        <w:rPr>
          <w:rFonts w:ascii="Times New Roman" w:hAnsi="Times New Roman"/>
        </w:rPr>
        <w:t>, and T. G. Whitham. 2004. Genetically based trait in a dominant tree affects ecosystem processes: Plant genetics impact ecosystems. Ecology Letters 7:127–134.</w:t>
      </w:r>
    </w:p>
    <w:p w14:paraId="71603B5B"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Schweitzer, J. A., D. G. Fischer, B. J. </w:t>
      </w:r>
      <w:proofErr w:type="spellStart"/>
      <w:r w:rsidRPr="0093104B">
        <w:rPr>
          <w:rFonts w:ascii="Times New Roman" w:hAnsi="Times New Roman"/>
        </w:rPr>
        <w:t>Rehill</w:t>
      </w:r>
      <w:proofErr w:type="spellEnd"/>
      <w:r w:rsidRPr="0093104B">
        <w:rPr>
          <w:rFonts w:ascii="Times New Roman" w:hAnsi="Times New Roman"/>
        </w:rPr>
        <w:t xml:space="preserve">, S. C. Wooley, S. A. </w:t>
      </w:r>
      <w:proofErr w:type="spellStart"/>
      <w:r w:rsidRPr="0093104B">
        <w:rPr>
          <w:rFonts w:ascii="Times New Roman" w:hAnsi="Times New Roman"/>
        </w:rPr>
        <w:t>Woolbright</w:t>
      </w:r>
      <w:proofErr w:type="spellEnd"/>
      <w:r w:rsidRPr="0093104B">
        <w:rPr>
          <w:rFonts w:ascii="Times New Roman" w:hAnsi="Times New Roman"/>
        </w:rPr>
        <w:t xml:space="preserve">, R. L. </w:t>
      </w:r>
      <w:proofErr w:type="spellStart"/>
      <w:r w:rsidRPr="0093104B">
        <w:rPr>
          <w:rFonts w:ascii="Times New Roman" w:hAnsi="Times New Roman"/>
        </w:rPr>
        <w:t>Lindroth</w:t>
      </w:r>
      <w:proofErr w:type="spellEnd"/>
      <w:r w:rsidRPr="0093104B">
        <w:rPr>
          <w:rFonts w:ascii="Times New Roman" w:hAnsi="Times New Roman"/>
        </w:rPr>
        <w:t>, T. G. Whitham, D. R. Zak, and S. C. Hart. 2011. Forest gene diversity is correlated with the composition and function of soil microbial communities. Population Ecology 53:35–46.</w:t>
      </w:r>
    </w:p>
    <w:p w14:paraId="13D1F9FD"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Schweitzer, J. A., M. D. </w:t>
      </w:r>
      <w:proofErr w:type="spellStart"/>
      <w:r w:rsidRPr="0093104B">
        <w:rPr>
          <w:rFonts w:ascii="Times New Roman" w:hAnsi="Times New Roman"/>
        </w:rPr>
        <w:t>Madritch</w:t>
      </w:r>
      <w:proofErr w:type="spellEnd"/>
      <w:r w:rsidRPr="0093104B">
        <w:rPr>
          <w:rFonts w:ascii="Times New Roman" w:hAnsi="Times New Roman"/>
        </w:rPr>
        <w:t xml:space="preserve">, J. K. Bailey, C. J. LeRoy, D. G. Fischer, B. J. </w:t>
      </w:r>
      <w:proofErr w:type="spellStart"/>
      <w:r w:rsidRPr="0093104B">
        <w:rPr>
          <w:rFonts w:ascii="Times New Roman" w:hAnsi="Times New Roman"/>
        </w:rPr>
        <w:t>Rehill</w:t>
      </w:r>
      <w:proofErr w:type="spellEnd"/>
      <w:r w:rsidRPr="0093104B">
        <w:rPr>
          <w:rFonts w:ascii="Times New Roman" w:hAnsi="Times New Roman"/>
        </w:rPr>
        <w:t xml:space="preserve">, R. L. </w:t>
      </w:r>
      <w:proofErr w:type="spellStart"/>
      <w:r w:rsidRPr="0093104B">
        <w:rPr>
          <w:rFonts w:ascii="Times New Roman" w:hAnsi="Times New Roman"/>
        </w:rPr>
        <w:t>Lindroth</w:t>
      </w:r>
      <w:proofErr w:type="spellEnd"/>
      <w:r w:rsidRPr="0093104B">
        <w:rPr>
          <w:rFonts w:ascii="Times New Roman" w:hAnsi="Times New Roman"/>
        </w:rPr>
        <w:t xml:space="preserve">, A. E. Hagerman, S. C. Wooley, S. C. Hart, and T. G. Whitham. 2008b. From Genes to Ecosystems: The Genetic Basis of Condensed Tannins and Their Role in Nutrient Regulation in a </w:t>
      </w:r>
      <w:proofErr w:type="spellStart"/>
      <w:r w:rsidRPr="0093104B">
        <w:rPr>
          <w:rFonts w:ascii="Times New Roman" w:hAnsi="Times New Roman"/>
        </w:rPr>
        <w:t>Populus</w:t>
      </w:r>
      <w:proofErr w:type="spellEnd"/>
      <w:r w:rsidRPr="0093104B">
        <w:rPr>
          <w:rFonts w:ascii="Times New Roman" w:hAnsi="Times New Roman"/>
        </w:rPr>
        <w:t xml:space="preserve"> Model System. Ecosystems 11:1005–1020.</w:t>
      </w:r>
    </w:p>
    <w:p w14:paraId="79700FFC"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Silfver</w:t>
      </w:r>
      <w:proofErr w:type="spellEnd"/>
      <w:r w:rsidRPr="0093104B">
        <w:rPr>
          <w:rFonts w:ascii="Times New Roman" w:hAnsi="Times New Roman"/>
        </w:rPr>
        <w:t xml:space="preserve">, T., J. </w:t>
      </w:r>
      <w:proofErr w:type="spellStart"/>
      <w:r w:rsidRPr="0093104B">
        <w:rPr>
          <w:rFonts w:ascii="Times New Roman" w:hAnsi="Times New Roman"/>
        </w:rPr>
        <w:t>Mikola</w:t>
      </w:r>
      <w:proofErr w:type="spellEnd"/>
      <w:r w:rsidRPr="0093104B">
        <w:rPr>
          <w:rFonts w:ascii="Times New Roman" w:hAnsi="Times New Roman"/>
        </w:rPr>
        <w:t xml:space="preserve">, M. </w:t>
      </w:r>
      <w:proofErr w:type="spellStart"/>
      <w:r w:rsidRPr="0093104B">
        <w:rPr>
          <w:rFonts w:ascii="Times New Roman" w:hAnsi="Times New Roman"/>
        </w:rPr>
        <w:t>Rousi</w:t>
      </w:r>
      <w:proofErr w:type="spellEnd"/>
      <w:r w:rsidRPr="0093104B">
        <w:rPr>
          <w:rFonts w:ascii="Times New Roman" w:hAnsi="Times New Roman"/>
        </w:rPr>
        <w:t xml:space="preserve">, H. </w:t>
      </w:r>
      <w:proofErr w:type="spellStart"/>
      <w:r w:rsidRPr="0093104B">
        <w:rPr>
          <w:rFonts w:ascii="Times New Roman" w:hAnsi="Times New Roman"/>
        </w:rPr>
        <w:t>Roininen</w:t>
      </w:r>
      <w:proofErr w:type="spellEnd"/>
      <w:r w:rsidRPr="0093104B">
        <w:rPr>
          <w:rFonts w:ascii="Times New Roman" w:hAnsi="Times New Roman"/>
        </w:rPr>
        <w:t xml:space="preserve">, and E. </w:t>
      </w:r>
      <w:proofErr w:type="spellStart"/>
      <w:r w:rsidRPr="0093104B">
        <w:rPr>
          <w:rFonts w:ascii="Times New Roman" w:hAnsi="Times New Roman"/>
        </w:rPr>
        <w:t>Oksanen</w:t>
      </w:r>
      <w:proofErr w:type="spellEnd"/>
      <w:r w:rsidRPr="0093104B">
        <w:rPr>
          <w:rFonts w:ascii="Times New Roman" w:hAnsi="Times New Roman"/>
        </w:rPr>
        <w:t xml:space="preserve">. 2007. Leaf litter decomposition differs among genotypes in a local Betula pendula population. </w:t>
      </w:r>
      <w:proofErr w:type="spellStart"/>
      <w:r w:rsidRPr="0093104B">
        <w:rPr>
          <w:rFonts w:ascii="Times New Roman" w:hAnsi="Times New Roman"/>
        </w:rPr>
        <w:t>Oecologia</w:t>
      </w:r>
      <w:proofErr w:type="spellEnd"/>
      <w:r w:rsidRPr="0093104B">
        <w:rPr>
          <w:rFonts w:ascii="Times New Roman" w:hAnsi="Times New Roman"/>
        </w:rPr>
        <w:t xml:space="preserve"> 152:707–714.</w:t>
      </w:r>
    </w:p>
    <w:p w14:paraId="5B2235C6"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Taylor, A. E., L. H. </w:t>
      </w:r>
      <w:proofErr w:type="spellStart"/>
      <w:r w:rsidRPr="0093104B">
        <w:rPr>
          <w:rFonts w:ascii="Times New Roman" w:hAnsi="Times New Roman"/>
        </w:rPr>
        <w:t>Zeglin</w:t>
      </w:r>
      <w:proofErr w:type="spellEnd"/>
      <w:r w:rsidRPr="0093104B">
        <w:rPr>
          <w:rFonts w:ascii="Times New Roman" w:hAnsi="Times New Roman"/>
        </w:rPr>
        <w:t xml:space="preserve">, T. A. </w:t>
      </w:r>
      <w:proofErr w:type="spellStart"/>
      <w:r w:rsidRPr="0093104B">
        <w:rPr>
          <w:rFonts w:ascii="Times New Roman" w:hAnsi="Times New Roman"/>
        </w:rPr>
        <w:t>Wanzek</w:t>
      </w:r>
      <w:proofErr w:type="spellEnd"/>
      <w:r w:rsidRPr="0093104B">
        <w:rPr>
          <w:rFonts w:ascii="Times New Roman" w:hAnsi="Times New Roman"/>
        </w:rPr>
        <w:t xml:space="preserve">, D. D. </w:t>
      </w:r>
      <w:proofErr w:type="spellStart"/>
      <w:r w:rsidRPr="0093104B">
        <w:rPr>
          <w:rFonts w:ascii="Times New Roman" w:hAnsi="Times New Roman"/>
        </w:rPr>
        <w:t>Myrold</w:t>
      </w:r>
      <w:proofErr w:type="spellEnd"/>
      <w:r w:rsidRPr="0093104B">
        <w:rPr>
          <w:rFonts w:ascii="Times New Roman" w:hAnsi="Times New Roman"/>
        </w:rPr>
        <w:t>, and P. J. Bottomley. 2012. Dynamics of ammonia-oxidizing archaea and bacteria populations and contributions to soil nitrification potentials. The ISME journal 6:2024–2032.</w:t>
      </w:r>
    </w:p>
    <w:p w14:paraId="4A75D741" w14:textId="77777777" w:rsidR="00CB0CFC" w:rsidRPr="0093104B" w:rsidRDefault="00CB0CFC" w:rsidP="0093104B">
      <w:pPr>
        <w:pStyle w:val="Bibliography"/>
        <w:rPr>
          <w:rFonts w:ascii="Times New Roman" w:hAnsi="Times New Roman"/>
        </w:rPr>
      </w:pPr>
      <w:proofErr w:type="spellStart"/>
      <w:r w:rsidRPr="0093104B">
        <w:rPr>
          <w:rFonts w:ascii="Times New Roman" w:hAnsi="Times New Roman"/>
        </w:rPr>
        <w:t>Vitousek</w:t>
      </w:r>
      <w:proofErr w:type="spellEnd"/>
      <w:r w:rsidRPr="0093104B">
        <w:rPr>
          <w:rFonts w:ascii="Times New Roman" w:hAnsi="Times New Roman"/>
        </w:rPr>
        <w:t xml:space="preserve">, P. M., J. R. </w:t>
      </w:r>
      <w:proofErr w:type="spellStart"/>
      <w:r w:rsidRPr="0093104B">
        <w:rPr>
          <w:rFonts w:ascii="Times New Roman" w:hAnsi="Times New Roman"/>
        </w:rPr>
        <w:t>Gosz</w:t>
      </w:r>
      <w:proofErr w:type="spellEnd"/>
      <w:r w:rsidRPr="0093104B">
        <w:rPr>
          <w:rFonts w:ascii="Times New Roman" w:hAnsi="Times New Roman"/>
        </w:rPr>
        <w:t xml:space="preserve">, C. C. Grier, J. M. Melillo, and W. A. </w:t>
      </w:r>
      <w:proofErr w:type="spellStart"/>
      <w:r w:rsidRPr="0093104B">
        <w:rPr>
          <w:rFonts w:ascii="Times New Roman" w:hAnsi="Times New Roman"/>
        </w:rPr>
        <w:t>Reiners</w:t>
      </w:r>
      <w:proofErr w:type="spellEnd"/>
      <w:r w:rsidRPr="0093104B">
        <w:rPr>
          <w:rFonts w:ascii="Times New Roman" w:hAnsi="Times New Roman"/>
        </w:rPr>
        <w:t>. 1982. A Comparative Analysis of Potential Nitrification and Nitrate Mobility in Forest Ecosystems. Ecological Monographs 52:155–177.</w:t>
      </w:r>
    </w:p>
    <w:p w14:paraId="25CFA8CA" w14:textId="77777777" w:rsidR="00CB0CFC" w:rsidRPr="0093104B" w:rsidRDefault="00CB0CFC" w:rsidP="0093104B">
      <w:pPr>
        <w:pStyle w:val="Bibliography"/>
        <w:rPr>
          <w:rFonts w:ascii="Times New Roman" w:hAnsi="Times New Roman"/>
        </w:rPr>
      </w:pPr>
      <w:r w:rsidRPr="0093104B">
        <w:rPr>
          <w:rFonts w:ascii="Times New Roman" w:hAnsi="Times New Roman"/>
        </w:rPr>
        <w:t xml:space="preserve">Whitham, T. G., C. A. Gehring, L. J. </w:t>
      </w:r>
      <w:proofErr w:type="spellStart"/>
      <w:r w:rsidRPr="0093104B">
        <w:rPr>
          <w:rFonts w:ascii="Times New Roman" w:hAnsi="Times New Roman"/>
        </w:rPr>
        <w:t>Lamit</w:t>
      </w:r>
      <w:proofErr w:type="spellEnd"/>
      <w:r w:rsidRPr="0093104B">
        <w:rPr>
          <w:rFonts w:ascii="Times New Roman" w:hAnsi="Times New Roman"/>
        </w:rPr>
        <w:t xml:space="preserve">, T. </w:t>
      </w:r>
      <w:proofErr w:type="spellStart"/>
      <w:r w:rsidRPr="0093104B">
        <w:rPr>
          <w:rFonts w:ascii="Times New Roman" w:hAnsi="Times New Roman"/>
        </w:rPr>
        <w:t>Wojtowicz</w:t>
      </w:r>
      <w:proofErr w:type="spellEnd"/>
      <w:r w:rsidRPr="0093104B">
        <w:rPr>
          <w:rFonts w:ascii="Times New Roman" w:hAnsi="Times New Roman"/>
        </w:rPr>
        <w:t>, L. M. Evans, A. R. Keith, and D. S. Smith. 2012. Community specificity: life and afterlife effects of genes. Trends in Plant Science 17:271–281.</w:t>
      </w:r>
    </w:p>
    <w:p w14:paraId="2A8B0E7F" w14:textId="77777777" w:rsidR="00CB0CFC" w:rsidRPr="0093104B" w:rsidRDefault="00CB0CFC" w:rsidP="0093104B">
      <w:pPr>
        <w:pStyle w:val="Bibliography"/>
        <w:rPr>
          <w:rFonts w:ascii="Times New Roman" w:hAnsi="Times New Roman"/>
        </w:rPr>
      </w:pPr>
      <w:r w:rsidRPr="0093104B">
        <w:rPr>
          <w:rFonts w:ascii="Times New Roman" w:hAnsi="Times New Roman"/>
        </w:rPr>
        <w:lastRenderedPageBreak/>
        <w:t xml:space="preserve">Whitham, T. G., G. D. Martinsen, P. </w:t>
      </w:r>
      <w:proofErr w:type="spellStart"/>
      <w:r w:rsidRPr="0093104B">
        <w:rPr>
          <w:rFonts w:ascii="Times New Roman" w:hAnsi="Times New Roman"/>
        </w:rPr>
        <w:t>Keim</w:t>
      </w:r>
      <w:proofErr w:type="spellEnd"/>
      <w:r w:rsidRPr="0093104B">
        <w:rPr>
          <w:rFonts w:ascii="Times New Roman" w:hAnsi="Times New Roman"/>
        </w:rPr>
        <w:t xml:space="preserve">, K. D. </w:t>
      </w:r>
      <w:proofErr w:type="spellStart"/>
      <w:r w:rsidRPr="0093104B">
        <w:rPr>
          <w:rFonts w:ascii="Times New Roman" w:hAnsi="Times New Roman"/>
        </w:rPr>
        <w:t>Floate</w:t>
      </w:r>
      <w:proofErr w:type="spellEnd"/>
      <w:r w:rsidRPr="0093104B">
        <w:rPr>
          <w:rFonts w:ascii="Times New Roman" w:hAnsi="Times New Roman"/>
        </w:rPr>
        <w:t xml:space="preserve">, H. S. </w:t>
      </w:r>
      <w:proofErr w:type="spellStart"/>
      <w:r w:rsidRPr="0093104B">
        <w:rPr>
          <w:rFonts w:ascii="Times New Roman" w:hAnsi="Times New Roman"/>
        </w:rPr>
        <w:t>Dungey</w:t>
      </w:r>
      <w:proofErr w:type="spellEnd"/>
      <w:r w:rsidRPr="0093104B">
        <w:rPr>
          <w:rFonts w:ascii="Times New Roman" w:hAnsi="Times New Roman"/>
        </w:rPr>
        <w:t>, and B. M. Potts. 1999. Plant Hybrid Zones Affect Biodiversity: Tools for a Genetic-Based Understanding of Community Structure. Ecology 80:416–428.</w:t>
      </w:r>
    </w:p>
    <w:p w14:paraId="4E922F68" w14:textId="4D787FA0" w:rsidR="00664F11" w:rsidRDefault="00192E63" w:rsidP="0093104B">
      <w:pPr>
        <w:pStyle w:val="Bibliography"/>
        <w:sectPr w:rsidR="00664F11" w:rsidSect="00587FD8">
          <w:pgSz w:w="12240" w:h="15840"/>
          <w:pgMar w:top="1440" w:right="1440" w:bottom="1440" w:left="1440" w:header="720" w:footer="720" w:gutter="0"/>
          <w:lnNumType w:countBy="1" w:restart="continuous"/>
          <w:cols w:space="720"/>
        </w:sectPr>
      </w:pPr>
      <w:r w:rsidRPr="0093104B">
        <w:rPr>
          <w:rFonts w:ascii="Times New Roman" w:hAnsi="Times New Roman"/>
        </w:rPr>
        <w:fldChar w:fldCharType="end"/>
      </w:r>
    </w:p>
    <w:p w14:paraId="75816BD7" w14:textId="1506297D" w:rsidR="00C75658" w:rsidRPr="00664F11" w:rsidRDefault="00637878" w:rsidP="00664F11">
      <w:pPr>
        <w:pStyle w:val="Bibliography"/>
        <w:ind w:left="0" w:firstLine="0"/>
        <w:rPr>
          <w:rFonts w:ascii="Times New Roman" w:hAnsi="Times New Roman" w:cs="Times New Roman"/>
        </w:rPr>
      </w:pPr>
      <w:r w:rsidRPr="004E12A3">
        <w:rPr>
          <w:rFonts w:ascii="Times New Roman" w:hAnsi="Times New Roman" w:cs="Times New Roman"/>
          <w:b/>
        </w:rPr>
        <w:lastRenderedPageBreak/>
        <w:t>Table 1</w:t>
      </w:r>
      <w:r w:rsidRPr="00760EE1">
        <w:rPr>
          <w:rFonts w:ascii="Times New Roman" w:hAnsi="Times New Roman" w:cs="Times New Roman"/>
        </w:rPr>
        <w:t xml:space="preserve">. </w:t>
      </w:r>
      <w:r w:rsidR="00FC07B3" w:rsidRPr="00760EE1">
        <w:rPr>
          <w:rFonts w:ascii="Times New Roman" w:hAnsi="Times New Roman" w:cs="Times New Roman"/>
        </w:rPr>
        <w:t xml:space="preserve">Biogeochemical characteristics of nine forest stands across a </w:t>
      </w:r>
      <w:r w:rsidR="00566ABB" w:rsidRPr="00760EE1">
        <w:rPr>
          <w:rFonts w:ascii="Times New Roman" w:hAnsi="Times New Roman" w:cs="Times New Roman"/>
        </w:rPr>
        <w:t xml:space="preserve">naturally occurring </w:t>
      </w:r>
      <w:proofErr w:type="spellStart"/>
      <w:r w:rsidR="00FC07B3" w:rsidRPr="00760EE1">
        <w:rPr>
          <w:rFonts w:ascii="Times New Roman" w:hAnsi="Times New Roman" w:cs="Times New Roman"/>
          <w:i/>
        </w:rPr>
        <w:t>Populus</w:t>
      </w:r>
      <w:proofErr w:type="spellEnd"/>
      <w:r w:rsidR="00FC07B3" w:rsidRPr="00760EE1">
        <w:rPr>
          <w:rFonts w:ascii="Times New Roman" w:hAnsi="Times New Roman" w:cs="Times New Roman"/>
        </w:rPr>
        <w:t xml:space="preserve"> hybridization gradient in northern Utah, USA. </w:t>
      </w:r>
      <w:r w:rsidR="00D46E71" w:rsidRPr="00760EE1">
        <w:rPr>
          <w:rFonts w:ascii="Times New Roman" w:hAnsi="Times New Roman" w:cs="Times New Roman"/>
        </w:rPr>
        <w:t xml:space="preserve">Values are means with standard error </w:t>
      </w:r>
      <w:r w:rsidR="00566ABB" w:rsidRPr="00760EE1">
        <w:rPr>
          <w:rFonts w:ascii="Times New Roman" w:hAnsi="Times New Roman" w:cs="Times New Roman"/>
        </w:rPr>
        <w:t xml:space="preserve">of the mean </w:t>
      </w:r>
      <w:r w:rsidR="00D46E71" w:rsidRPr="00760EE1">
        <w:rPr>
          <w:rFonts w:ascii="Times New Roman" w:hAnsi="Times New Roman" w:cs="Times New Roman"/>
        </w:rPr>
        <w:t>in parentheses (</w:t>
      </w:r>
      <w:r w:rsidR="00566ABB" w:rsidRPr="00760EE1">
        <w:rPr>
          <w:rFonts w:ascii="Times New Roman" w:hAnsi="Times New Roman" w:cs="Times New Roman"/>
        </w:rPr>
        <w:t>n</w:t>
      </w:r>
      <w:r w:rsidR="00D46E71" w:rsidRPr="00760EE1">
        <w:rPr>
          <w:rFonts w:ascii="Times New Roman" w:hAnsi="Times New Roman" w:cs="Times New Roman"/>
        </w:rPr>
        <w:t xml:space="preserve"> = </w:t>
      </w:r>
      <w:r w:rsidR="00221D74" w:rsidRPr="00760EE1">
        <w:rPr>
          <w:rFonts w:ascii="Times New Roman" w:hAnsi="Times New Roman" w:cs="Times New Roman"/>
        </w:rPr>
        <w:t xml:space="preserve">6 per </w:t>
      </w:r>
      <w:r w:rsidR="000B28EE">
        <w:rPr>
          <w:rFonts w:ascii="Times New Roman" w:hAnsi="Times New Roman" w:cs="Times New Roman"/>
        </w:rPr>
        <w:t xml:space="preserve">forest </w:t>
      </w:r>
      <w:r w:rsidR="00221D74" w:rsidRPr="00760EE1">
        <w:rPr>
          <w:rFonts w:ascii="Times New Roman" w:hAnsi="Times New Roman" w:cs="Times New Roman"/>
        </w:rPr>
        <w:t>stand</w:t>
      </w:r>
      <w:r w:rsidR="00D46E71" w:rsidRPr="00760EE1">
        <w:rPr>
          <w:rFonts w:ascii="Times New Roman" w:hAnsi="Times New Roman" w:cs="Times New Roman"/>
        </w:rPr>
        <w:t>)</w:t>
      </w:r>
      <w:r w:rsidR="00221D74" w:rsidRPr="00760EE1">
        <w:rPr>
          <w:rFonts w:ascii="Times New Roman" w:hAnsi="Times New Roman" w:cs="Times New Roman"/>
        </w:rPr>
        <w:t>.</w:t>
      </w:r>
      <w:r w:rsidR="00D46E71" w:rsidRPr="00760EE1">
        <w:rPr>
          <w:rFonts w:ascii="Times New Roman" w:hAnsi="Times New Roman" w:cs="Times New Roman"/>
        </w:rPr>
        <w:t xml:space="preserve"> </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698"/>
        <w:gridCol w:w="1380"/>
        <w:gridCol w:w="1350"/>
        <w:gridCol w:w="1350"/>
        <w:gridCol w:w="1440"/>
        <w:gridCol w:w="1620"/>
      </w:tblGrid>
      <w:tr w:rsidR="00D1399D" w:rsidRPr="0030116E" w14:paraId="4714231F" w14:textId="77777777" w:rsidTr="00C13186">
        <w:trPr>
          <w:trHeight w:val="834"/>
        </w:trPr>
        <w:tc>
          <w:tcPr>
            <w:tcW w:w="1698" w:type="dxa"/>
            <w:tcBorders>
              <w:top w:val="single" w:sz="12" w:space="0" w:color="000000" w:themeColor="text1"/>
              <w:bottom w:val="single" w:sz="12" w:space="0" w:color="000000" w:themeColor="text1"/>
            </w:tcBorders>
            <w:shd w:val="clear" w:color="auto" w:fill="auto"/>
            <w:vAlign w:val="center"/>
          </w:tcPr>
          <w:p w14:paraId="24BCF35C"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Location</w:t>
            </w:r>
          </w:p>
        </w:tc>
        <w:tc>
          <w:tcPr>
            <w:tcW w:w="1380" w:type="dxa"/>
            <w:tcBorders>
              <w:top w:val="single" w:sz="12" w:space="0" w:color="000000" w:themeColor="text1"/>
              <w:bottom w:val="single" w:sz="12" w:space="0" w:color="000000" w:themeColor="text1"/>
            </w:tcBorders>
            <w:shd w:val="clear" w:color="auto" w:fill="auto"/>
            <w:vAlign w:val="center"/>
          </w:tcPr>
          <w:p w14:paraId="7FD0C983" w14:textId="2BB38FDA"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Foliar </w:t>
            </w:r>
            <w:r w:rsidR="000B28EE">
              <w:rPr>
                <w:rFonts w:ascii="Times New Roman" w:hAnsi="Times New Roman"/>
                <w:b/>
                <w:sz w:val="22"/>
                <w:szCs w:val="22"/>
              </w:rPr>
              <w:t>nitrogen</w:t>
            </w:r>
            <w:r w:rsidRPr="008E3BAE">
              <w:rPr>
                <w:rFonts w:ascii="Times New Roman" w:hAnsi="Times New Roman"/>
                <w:b/>
                <w:sz w:val="22"/>
                <w:szCs w:val="22"/>
              </w:rPr>
              <w:t xml:space="preserve"> </w:t>
            </w:r>
            <w:r w:rsidR="0021325C">
              <w:rPr>
                <w:rFonts w:ascii="Times New Roman" w:hAnsi="Times New Roman"/>
                <w:b/>
                <w:sz w:val="22"/>
                <w:szCs w:val="22"/>
              </w:rPr>
              <w:t>(mg/g</w:t>
            </w:r>
            <w:r w:rsidRPr="008E3BAE">
              <w:rPr>
                <w:rFonts w:ascii="Times New Roman" w:hAnsi="Times New Roman"/>
                <w:b/>
                <w:sz w:val="22"/>
                <w:szCs w:val="22"/>
              </w:rPr>
              <w:t>)</w:t>
            </w:r>
          </w:p>
        </w:tc>
        <w:tc>
          <w:tcPr>
            <w:tcW w:w="1350" w:type="dxa"/>
            <w:tcBorders>
              <w:top w:val="single" w:sz="12" w:space="0" w:color="000000" w:themeColor="text1"/>
              <w:bottom w:val="single" w:sz="12" w:space="0" w:color="000000" w:themeColor="text1"/>
            </w:tcBorders>
            <w:shd w:val="clear" w:color="auto" w:fill="auto"/>
            <w:vAlign w:val="center"/>
          </w:tcPr>
          <w:p w14:paraId="07CFB688" w14:textId="77777777"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Soil pH</w:t>
            </w:r>
          </w:p>
        </w:tc>
        <w:tc>
          <w:tcPr>
            <w:tcW w:w="1350" w:type="dxa"/>
            <w:tcBorders>
              <w:top w:val="single" w:sz="12" w:space="0" w:color="000000" w:themeColor="text1"/>
              <w:bottom w:val="single" w:sz="12" w:space="0" w:color="000000" w:themeColor="text1"/>
            </w:tcBorders>
            <w:shd w:val="clear" w:color="auto" w:fill="auto"/>
            <w:vAlign w:val="center"/>
          </w:tcPr>
          <w:p w14:paraId="469A3056" w14:textId="67B3CAEB"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organic </w:t>
            </w:r>
            <w:r w:rsidR="00E34589" w:rsidRPr="008E3BAE">
              <w:rPr>
                <w:rFonts w:ascii="Times New Roman" w:hAnsi="Times New Roman"/>
                <w:b/>
                <w:sz w:val="22"/>
                <w:szCs w:val="22"/>
              </w:rPr>
              <w:t>carbon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440" w:type="dxa"/>
            <w:tcBorders>
              <w:top w:val="single" w:sz="12" w:space="0" w:color="000000" w:themeColor="text1"/>
              <w:bottom w:val="single" w:sz="12" w:space="0" w:color="000000" w:themeColor="text1"/>
            </w:tcBorders>
            <w:shd w:val="clear" w:color="auto" w:fill="auto"/>
            <w:vAlign w:val="center"/>
          </w:tcPr>
          <w:p w14:paraId="243D1E2C" w14:textId="0AB38719" w:rsidR="00637878" w:rsidRPr="008E3BAE" w:rsidRDefault="00637878" w:rsidP="004009E2">
            <w:pPr>
              <w:jc w:val="center"/>
              <w:rPr>
                <w:rFonts w:ascii="Times New Roman" w:hAnsi="Times New Roman"/>
                <w:b/>
                <w:sz w:val="22"/>
                <w:szCs w:val="22"/>
              </w:rPr>
            </w:pPr>
            <w:r w:rsidRPr="008E3BAE">
              <w:rPr>
                <w:rFonts w:ascii="Times New Roman" w:hAnsi="Times New Roman"/>
                <w:b/>
                <w:sz w:val="22"/>
                <w:szCs w:val="22"/>
              </w:rPr>
              <w:t xml:space="preserve">Soil total </w:t>
            </w:r>
            <w:r w:rsidR="000B28EE">
              <w:rPr>
                <w:rFonts w:ascii="Times New Roman" w:hAnsi="Times New Roman"/>
                <w:b/>
                <w:sz w:val="22"/>
                <w:szCs w:val="22"/>
              </w:rPr>
              <w:t>nitrogen</w:t>
            </w:r>
            <w:r w:rsidRPr="008E3BAE">
              <w:rPr>
                <w:rFonts w:ascii="Times New Roman" w:hAnsi="Times New Roman"/>
                <w:b/>
                <w:sz w:val="22"/>
                <w:szCs w:val="22"/>
              </w:rPr>
              <w:t xml:space="preserve"> </w:t>
            </w:r>
            <w:r w:rsidR="008E3BAE">
              <w:rPr>
                <w:rFonts w:ascii="Times New Roman" w:hAnsi="Times New Roman"/>
                <w:b/>
                <w:sz w:val="22"/>
                <w:szCs w:val="22"/>
              </w:rPr>
              <w:t>(g/kg</w:t>
            </w:r>
            <w:r w:rsidRPr="008E3BAE">
              <w:rPr>
                <w:rFonts w:ascii="Times New Roman" w:hAnsi="Times New Roman"/>
                <w:b/>
                <w:sz w:val="22"/>
                <w:szCs w:val="22"/>
              </w:rPr>
              <w:t>)</w:t>
            </w:r>
          </w:p>
        </w:tc>
        <w:tc>
          <w:tcPr>
            <w:tcW w:w="1620" w:type="dxa"/>
            <w:tcBorders>
              <w:top w:val="single" w:sz="12" w:space="0" w:color="000000" w:themeColor="text1"/>
              <w:bottom w:val="single" w:sz="12" w:space="0" w:color="000000" w:themeColor="text1"/>
            </w:tcBorders>
            <w:shd w:val="clear" w:color="auto" w:fill="auto"/>
            <w:vAlign w:val="center"/>
          </w:tcPr>
          <w:p w14:paraId="57BB4A09" w14:textId="0AA62FAC" w:rsidR="00637878" w:rsidRPr="008E3BAE" w:rsidRDefault="00637878">
            <w:pPr>
              <w:jc w:val="center"/>
              <w:rPr>
                <w:rFonts w:ascii="Times New Roman" w:hAnsi="Times New Roman"/>
                <w:b/>
                <w:sz w:val="22"/>
                <w:szCs w:val="22"/>
              </w:rPr>
            </w:pPr>
            <w:r w:rsidRPr="008E3BAE">
              <w:rPr>
                <w:rFonts w:ascii="Times New Roman" w:hAnsi="Times New Roman"/>
                <w:b/>
                <w:sz w:val="22"/>
                <w:szCs w:val="22"/>
              </w:rPr>
              <w:t xml:space="preserve">Soil </w:t>
            </w:r>
            <w:r w:rsidR="00E34589" w:rsidRPr="008E3BAE">
              <w:rPr>
                <w:rFonts w:ascii="Times New Roman" w:hAnsi="Times New Roman"/>
                <w:b/>
                <w:sz w:val="22"/>
                <w:szCs w:val="22"/>
              </w:rPr>
              <w:t>carbon</w:t>
            </w:r>
            <w:r w:rsidR="003E5DA3">
              <w:rPr>
                <w:rFonts w:ascii="Times New Roman" w:hAnsi="Times New Roman"/>
                <w:b/>
                <w:sz w:val="22"/>
                <w:szCs w:val="22"/>
              </w:rPr>
              <w:t xml:space="preserve"> to </w:t>
            </w:r>
            <w:r w:rsidR="000B28EE">
              <w:rPr>
                <w:rFonts w:ascii="Times New Roman" w:hAnsi="Times New Roman"/>
                <w:b/>
                <w:sz w:val="22"/>
                <w:szCs w:val="22"/>
              </w:rPr>
              <w:t>nitrogen</w:t>
            </w:r>
            <w:r w:rsidR="003E5DA3">
              <w:rPr>
                <w:rFonts w:ascii="Times New Roman" w:hAnsi="Times New Roman"/>
                <w:b/>
                <w:sz w:val="22"/>
                <w:szCs w:val="22"/>
              </w:rPr>
              <w:t xml:space="preserve"> mass ratio</w:t>
            </w:r>
          </w:p>
        </w:tc>
      </w:tr>
      <w:tr w:rsidR="00D1399D" w:rsidRPr="0030116E" w14:paraId="3F8CDD53" w14:textId="77777777" w:rsidTr="00C13186">
        <w:tc>
          <w:tcPr>
            <w:tcW w:w="1698" w:type="dxa"/>
            <w:tcBorders>
              <w:top w:val="single" w:sz="12" w:space="0" w:color="000000" w:themeColor="text1"/>
            </w:tcBorders>
            <w:shd w:val="clear" w:color="auto" w:fill="auto"/>
            <w:vAlign w:val="center"/>
          </w:tcPr>
          <w:p w14:paraId="6A942CA8"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Fremont zone</w:t>
            </w:r>
          </w:p>
        </w:tc>
        <w:tc>
          <w:tcPr>
            <w:tcW w:w="1380" w:type="dxa"/>
            <w:tcBorders>
              <w:top w:val="single" w:sz="12" w:space="0" w:color="000000" w:themeColor="text1"/>
            </w:tcBorders>
            <w:shd w:val="clear" w:color="auto" w:fill="auto"/>
            <w:vAlign w:val="center"/>
          </w:tcPr>
          <w:p w14:paraId="51822569"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08E21B11" w14:textId="77777777" w:rsidR="00637878" w:rsidRPr="00D1399D" w:rsidRDefault="00637878">
            <w:pPr>
              <w:rPr>
                <w:rFonts w:ascii="Times New Roman" w:hAnsi="Times New Roman"/>
                <w:sz w:val="22"/>
                <w:szCs w:val="22"/>
              </w:rPr>
            </w:pPr>
          </w:p>
        </w:tc>
        <w:tc>
          <w:tcPr>
            <w:tcW w:w="1350" w:type="dxa"/>
            <w:tcBorders>
              <w:top w:val="single" w:sz="12" w:space="0" w:color="000000" w:themeColor="text1"/>
            </w:tcBorders>
            <w:shd w:val="clear" w:color="auto" w:fill="auto"/>
            <w:vAlign w:val="center"/>
          </w:tcPr>
          <w:p w14:paraId="6535208F" w14:textId="77777777" w:rsidR="00637878" w:rsidRPr="00D1399D" w:rsidRDefault="00637878">
            <w:pPr>
              <w:rPr>
                <w:rFonts w:ascii="Times New Roman" w:hAnsi="Times New Roman"/>
                <w:sz w:val="22"/>
                <w:szCs w:val="22"/>
              </w:rPr>
            </w:pPr>
          </w:p>
        </w:tc>
        <w:tc>
          <w:tcPr>
            <w:tcW w:w="1440" w:type="dxa"/>
            <w:tcBorders>
              <w:top w:val="single" w:sz="12" w:space="0" w:color="000000" w:themeColor="text1"/>
            </w:tcBorders>
            <w:shd w:val="clear" w:color="auto" w:fill="auto"/>
            <w:vAlign w:val="center"/>
          </w:tcPr>
          <w:p w14:paraId="422EEF6E" w14:textId="77777777" w:rsidR="00637878" w:rsidRPr="00D1399D" w:rsidRDefault="00637878">
            <w:pPr>
              <w:rPr>
                <w:rFonts w:ascii="Times New Roman" w:hAnsi="Times New Roman"/>
                <w:sz w:val="22"/>
                <w:szCs w:val="22"/>
              </w:rPr>
            </w:pPr>
          </w:p>
        </w:tc>
        <w:tc>
          <w:tcPr>
            <w:tcW w:w="1620" w:type="dxa"/>
            <w:tcBorders>
              <w:top w:val="single" w:sz="12" w:space="0" w:color="000000" w:themeColor="text1"/>
            </w:tcBorders>
            <w:shd w:val="clear" w:color="auto" w:fill="auto"/>
            <w:vAlign w:val="center"/>
          </w:tcPr>
          <w:p w14:paraId="1DA434DE" w14:textId="77777777" w:rsidR="00637878" w:rsidRPr="00D1399D" w:rsidRDefault="00637878">
            <w:pPr>
              <w:rPr>
                <w:rFonts w:ascii="Times New Roman" w:hAnsi="Times New Roman"/>
                <w:sz w:val="22"/>
                <w:szCs w:val="22"/>
              </w:rPr>
            </w:pPr>
          </w:p>
        </w:tc>
      </w:tr>
      <w:tr w:rsidR="00D1399D" w:rsidRPr="0030116E" w14:paraId="6966EACC" w14:textId="77777777" w:rsidTr="00C13186">
        <w:tc>
          <w:tcPr>
            <w:tcW w:w="1698" w:type="dxa"/>
            <w:shd w:val="clear" w:color="auto" w:fill="auto"/>
            <w:vAlign w:val="center"/>
          </w:tcPr>
          <w:p w14:paraId="1A13873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1</w:t>
            </w:r>
          </w:p>
        </w:tc>
        <w:tc>
          <w:tcPr>
            <w:tcW w:w="1380" w:type="dxa"/>
            <w:shd w:val="clear" w:color="auto" w:fill="auto"/>
            <w:vAlign w:val="center"/>
          </w:tcPr>
          <w:p w14:paraId="7A37A03F" w14:textId="70B7454A" w:rsidR="00637878" w:rsidRPr="00D1399D" w:rsidRDefault="00637878">
            <w:pPr>
              <w:rPr>
                <w:rFonts w:ascii="Times New Roman" w:hAnsi="Times New Roman"/>
                <w:sz w:val="22"/>
                <w:szCs w:val="22"/>
              </w:rPr>
            </w:pPr>
            <w:r w:rsidRPr="00D1399D">
              <w:rPr>
                <w:rFonts w:ascii="Times New Roman" w:hAnsi="Times New Roman"/>
                <w:sz w:val="22"/>
                <w:szCs w:val="22"/>
              </w:rPr>
              <w:t>21</w:t>
            </w:r>
            <w:r w:rsidR="0021325C">
              <w:rPr>
                <w:rFonts w:ascii="Times New Roman" w:hAnsi="Times New Roman"/>
                <w:sz w:val="22"/>
                <w:szCs w:val="22"/>
              </w:rPr>
              <w:t>.</w:t>
            </w:r>
            <w:r w:rsidRPr="00D1399D">
              <w:rPr>
                <w:rFonts w:ascii="Times New Roman" w:hAnsi="Times New Roman"/>
                <w:sz w:val="22"/>
                <w:szCs w:val="22"/>
              </w:rPr>
              <w:t>0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430B8B78" w14:textId="77777777" w:rsidR="00637878" w:rsidRPr="00D1399D" w:rsidRDefault="00637878">
            <w:pPr>
              <w:rPr>
                <w:rFonts w:ascii="Times New Roman" w:hAnsi="Times New Roman"/>
                <w:sz w:val="22"/>
                <w:szCs w:val="22"/>
              </w:rPr>
            </w:pPr>
            <w:r w:rsidRPr="00D1399D">
              <w:rPr>
                <w:rFonts w:ascii="Times New Roman" w:hAnsi="Times New Roman"/>
                <w:sz w:val="22"/>
                <w:szCs w:val="22"/>
              </w:rPr>
              <w:t>7.29 (0.05)</w:t>
            </w:r>
          </w:p>
        </w:tc>
        <w:tc>
          <w:tcPr>
            <w:tcW w:w="1350" w:type="dxa"/>
            <w:shd w:val="clear" w:color="auto" w:fill="auto"/>
            <w:vAlign w:val="center"/>
          </w:tcPr>
          <w:p w14:paraId="2CF25ABA" w14:textId="0822B8EE" w:rsidR="00637878" w:rsidRPr="00D1399D" w:rsidRDefault="00637878">
            <w:pPr>
              <w:rPr>
                <w:rFonts w:ascii="Times New Roman" w:hAnsi="Times New Roman"/>
                <w:sz w:val="22"/>
                <w:szCs w:val="22"/>
              </w:rPr>
            </w:pPr>
            <w:r w:rsidRPr="00D1399D">
              <w:rPr>
                <w:rFonts w:ascii="Times New Roman" w:hAnsi="Times New Roman"/>
                <w:sz w:val="22"/>
                <w:szCs w:val="22"/>
              </w:rPr>
              <w:t>40</w:t>
            </w:r>
            <w:r w:rsidR="00141EDA">
              <w:rPr>
                <w:rFonts w:ascii="Times New Roman" w:hAnsi="Times New Roman"/>
                <w:sz w:val="22"/>
                <w:szCs w:val="22"/>
              </w:rPr>
              <w:t>.</w:t>
            </w:r>
            <w:r w:rsidRPr="00D1399D">
              <w:rPr>
                <w:rFonts w:ascii="Times New Roman" w:hAnsi="Times New Roman"/>
                <w:sz w:val="22"/>
                <w:szCs w:val="22"/>
              </w:rPr>
              <w:t>9 (2</w:t>
            </w:r>
            <w:r w:rsidR="00141EDA">
              <w:rPr>
                <w:rFonts w:ascii="Times New Roman" w:hAnsi="Times New Roman"/>
                <w:sz w:val="22"/>
                <w:szCs w:val="22"/>
              </w:rPr>
              <w:t>.</w:t>
            </w:r>
            <w:r w:rsidRPr="00D1399D">
              <w:rPr>
                <w:rFonts w:ascii="Times New Roman" w:hAnsi="Times New Roman"/>
                <w:sz w:val="22"/>
                <w:szCs w:val="22"/>
              </w:rPr>
              <w:t>7)</w:t>
            </w:r>
          </w:p>
        </w:tc>
        <w:tc>
          <w:tcPr>
            <w:tcW w:w="1440" w:type="dxa"/>
            <w:shd w:val="clear" w:color="auto" w:fill="auto"/>
            <w:vAlign w:val="center"/>
          </w:tcPr>
          <w:p w14:paraId="688F6D21" w14:textId="6839814E"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0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615A89D7"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21.13 (0.18)</w:t>
            </w:r>
          </w:p>
        </w:tc>
      </w:tr>
      <w:tr w:rsidR="00D1399D" w:rsidRPr="0030116E" w14:paraId="29F15DD4" w14:textId="77777777" w:rsidTr="00C13186">
        <w:tc>
          <w:tcPr>
            <w:tcW w:w="1698" w:type="dxa"/>
            <w:shd w:val="clear" w:color="auto" w:fill="auto"/>
            <w:vAlign w:val="center"/>
          </w:tcPr>
          <w:p w14:paraId="2C4A915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2</w:t>
            </w:r>
          </w:p>
        </w:tc>
        <w:tc>
          <w:tcPr>
            <w:tcW w:w="1380" w:type="dxa"/>
            <w:shd w:val="clear" w:color="auto" w:fill="auto"/>
            <w:vAlign w:val="center"/>
          </w:tcPr>
          <w:p w14:paraId="43B597E8" w14:textId="6AEE1878"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4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28918410"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(0.05)</w:t>
            </w:r>
          </w:p>
        </w:tc>
        <w:tc>
          <w:tcPr>
            <w:tcW w:w="1350" w:type="dxa"/>
            <w:shd w:val="clear" w:color="auto" w:fill="auto"/>
            <w:vAlign w:val="center"/>
          </w:tcPr>
          <w:p w14:paraId="7184190D" w14:textId="5F239AB5" w:rsidR="00637878" w:rsidRPr="00D1399D" w:rsidRDefault="00637878">
            <w:pPr>
              <w:rPr>
                <w:rFonts w:ascii="Times New Roman" w:hAnsi="Times New Roman"/>
                <w:sz w:val="22"/>
                <w:szCs w:val="22"/>
              </w:rPr>
            </w:pPr>
            <w:r w:rsidRPr="00D1399D">
              <w:rPr>
                <w:rFonts w:ascii="Times New Roman" w:hAnsi="Times New Roman"/>
                <w:sz w:val="22"/>
                <w:szCs w:val="22"/>
              </w:rPr>
              <w:t>28</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4)</w:t>
            </w:r>
          </w:p>
        </w:tc>
        <w:tc>
          <w:tcPr>
            <w:tcW w:w="1440" w:type="dxa"/>
            <w:shd w:val="clear" w:color="auto" w:fill="auto"/>
            <w:vAlign w:val="center"/>
          </w:tcPr>
          <w:p w14:paraId="73C1ED3F" w14:textId="16FD403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1B78EE2"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19.61 (0.10)</w:t>
            </w:r>
          </w:p>
        </w:tc>
      </w:tr>
      <w:tr w:rsidR="00D1399D" w:rsidRPr="0030116E" w14:paraId="7758E506" w14:textId="77777777" w:rsidTr="00C13186">
        <w:tc>
          <w:tcPr>
            <w:tcW w:w="1698" w:type="dxa"/>
            <w:shd w:val="clear" w:color="auto" w:fill="auto"/>
            <w:vAlign w:val="center"/>
          </w:tcPr>
          <w:p w14:paraId="2BA94CE2"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3</w:t>
            </w:r>
          </w:p>
        </w:tc>
        <w:tc>
          <w:tcPr>
            <w:tcW w:w="1380" w:type="dxa"/>
            <w:shd w:val="clear" w:color="auto" w:fill="auto"/>
            <w:vAlign w:val="center"/>
          </w:tcPr>
          <w:p w14:paraId="18F73CCA" w14:textId="105E3D3B"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FE3DE2F" w14:textId="77777777" w:rsidR="00637878" w:rsidRPr="00D1399D" w:rsidRDefault="00637878">
            <w:pPr>
              <w:rPr>
                <w:rFonts w:ascii="Times New Roman" w:hAnsi="Times New Roman"/>
                <w:sz w:val="22"/>
                <w:szCs w:val="22"/>
              </w:rPr>
            </w:pPr>
            <w:r w:rsidRPr="00D1399D">
              <w:rPr>
                <w:rFonts w:ascii="Times New Roman" w:hAnsi="Times New Roman"/>
                <w:sz w:val="22"/>
                <w:szCs w:val="22"/>
              </w:rPr>
              <w:t>7.35 (0.04)</w:t>
            </w:r>
          </w:p>
        </w:tc>
        <w:tc>
          <w:tcPr>
            <w:tcW w:w="1350" w:type="dxa"/>
            <w:shd w:val="clear" w:color="auto" w:fill="auto"/>
            <w:vAlign w:val="center"/>
          </w:tcPr>
          <w:p w14:paraId="43CF91E2" w14:textId="76A7A977"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0 (2</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0D1C58A8" w14:textId="3222712C"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9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1381D86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21.07 (0.15)</w:t>
            </w:r>
          </w:p>
        </w:tc>
      </w:tr>
      <w:tr w:rsidR="00D1399D" w:rsidRPr="0030116E" w14:paraId="1650F78E" w14:textId="77777777" w:rsidTr="00C13186">
        <w:trPr>
          <w:trHeight w:val="198"/>
        </w:trPr>
        <w:tc>
          <w:tcPr>
            <w:tcW w:w="1698" w:type="dxa"/>
            <w:shd w:val="clear" w:color="auto" w:fill="auto"/>
            <w:vAlign w:val="center"/>
          </w:tcPr>
          <w:p w14:paraId="784B9BA9"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079FAAB1"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13640B5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014B812"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35E63061"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5ADAC8AA" w14:textId="77777777" w:rsidR="000002F9" w:rsidRPr="00E34589" w:rsidRDefault="000002F9" w:rsidP="00E34589">
            <w:pPr>
              <w:ind w:left="308"/>
              <w:rPr>
                <w:rFonts w:ascii="Times New Roman" w:hAnsi="Times New Roman"/>
                <w:sz w:val="22"/>
                <w:szCs w:val="22"/>
              </w:rPr>
            </w:pPr>
          </w:p>
        </w:tc>
      </w:tr>
      <w:tr w:rsidR="00D1399D" w:rsidRPr="0030116E" w14:paraId="2C36B863" w14:textId="77777777" w:rsidTr="00C13186">
        <w:tc>
          <w:tcPr>
            <w:tcW w:w="1698" w:type="dxa"/>
            <w:shd w:val="clear" w:color="auto" w:fill="auto"/>
            <w:vAlign w:val="center"/>
          </w:tcPr>
          <w:p w14:paraId="28571B0E"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Hybrid zone</w:t>
            </w:r>
          </w:p>
        </w:tc>
        <w:tc>
          <w:tcPr>
            <w:tcW w:w="1380" w:type="dxa"/>
            <w:shd w:val="clear" w:color="auto" w:fill="auto"/>
            <w:vAlign w:val="center"/>
          </w:tcPr>
          <w:p w14:paraId="30B5B5F0"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46118776"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29869A74"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2BE00CC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4D576125" w14:textId="77777777" w:rsidR="00637878" w:rsidRPr="00D1399D" w:rsidRDefault="00637878" w:rsidP="00D1399D">
            <w:pPr>
              <w:ind w:left="308"/>
              <w:rPr>
                <w:rFonts w:ascii="Times New Roman" w:hAnsi="Times New Roman"/>
                <w:sz w:val="22"/>
                <w:szCs w:val="22"/>
              </w:rPr>
            </w:pPr>
          </w:p>
        </w:tc>
      </w:tr>
      <w:tr w:rsidR="00D1399D" w:rsidRPr="0030116E" w14:paraId="04DC49E9" w14:textId="77777777" w:rsidTr="00C13186">
        <w:tc>
          <w:tcPr>
            <w:tcW w:w="1698" w:type="dxa"/>
            <w:shd w:val="clear" w:color="auto" w:fill="auto"/>
            <w:vAlign w:val="center"/>
          </w:tcPr>
          <w:p w14:paraId="4A4C6FAD"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4</w:t>
            </w:r>
          </w:p>
        </w:tc>
        <w:tc>
          <w:tcPr>
            <w:tcW w:w="1380" w:type="dxa"/>
            <w:shd w:val="clear" w:color="auto" w:fill="auto"/>
            <w:vAlign w:val="center"/>
          </w:tcPr>
          <w:p w14:paraId="71652526" w14:textId="2932ED5C"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6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04F12D2" w14:textId="77777777" w:rsidR="00637878" w:rsidRPr="00D1399D" w:rsidRDefault="00637878">
            <w:pPr>
              <w:rPr>
                <w:rFonts w:ascii="Times New Roman" w:hAnsi="Times New Roman"/>
                <w:sz w:val="22"/>
                <w:szCs w:val="22"/>
              </w:rPr>
            </w:pPr>
            <w:r w:rsidRPr="00D1399D">
              <w:rPr>
                <w:rFonts w:ascii="Times New Roman" w:hAnsi="Times New Roman"/>
                <w:sz w:val="22"/>
                <w:szCs w:val="22"/>
              </w:rPr>
              <w:t>7.26 (0.06)</w:t>
            </w:r>
          </w:p>
        </w:tc>
        <w:tc>
          <w:tcPr>
            <w:tcW w:w="1350" w:type="dxa"/>
            <w:shd w:val="clear" w:color="auto" w:fill="auto"/>
            <w:vAlign w:val="center"/>
          </w:tcPr>
          <w:p w14:paraId="0491F169" w14:textId="43AE92B1" w:rsidR="00637878" w:rsidRPr="00D1399D" w:rsidRDefault="00637878">
            <w:pPr>
              <w:rPr>
                <w:rFonts w:ascii="Times New Roman" w:hAnsi="Times New Roman"/>
                <w:sz w:val="22"/>
                <w:szCs w:val="22"/>
              </w:rPr>
            </w:pPr>
            <w:r w:rsidRPr="00D1399D">
              <w:rPr>
                <w:rFonts w:ascii="Times New Roman" w:hAnsi="Times New Roman"/>
                <w:sz w:val="22"/>
                <w:szCs w:val="22"/>
              </w:rPr>
              <w:t>39</w:t>
            </w:r>
            <w:r w:rsidR="00141EDA">
              <w:rPr>
                <w:rFonts w:ascii="Times New Roman" w:hAnsi="Times New Roman"/>
                <w:sz w:val="22"/>
                <w:szCs w:val="22"/>
              </w:rPr>
              <w:t>.</w:t>
            </w:r>
            <w:r w:rsidRPr="00D1399D">
              <w:rPr>
                <w:rFonts w:ascii="Times New Roman" w:hAnsi="Times New Roman"/>
                <w:sz w:val="22"/>
                <w:szCs w:val="22"/>
              </w:rPr>
              <w:t>5 (8</w:t>
            </w:r>
            <w:r w:rsidR="00141EDA">
              <w:rPr>
                <w:rFonts w:ascii="Times New Roman" w:hAnsi="Times New Roman"/>
                <w:sz w:val="22"/>
                <w:szCs w:val="22"/>
              </w:rPr>
              <w:t>.</w:t>
            </w:r>
            <w:r w:rsidRPr="00D1399D">
              <w:rPr>
                <w:rFonts w:ascii="Times New Roman" w:hAnsi="Times New Roman"/>
                <w:sz w:val="22"/>
                <w:szCs w:val="22"/>
              </w:rPr>
              <w:t>8)</w:t>
            </w:r>
          </w:p>
        </w:tc>
        <w:tc>
          <w:tcPr>
            <w:tcW w:w="1440" w:type="dxa"/>
            <w:shd w:val="clear" w:color="auto" w:fill="auto"/>
            <w:vAlign w:val="center"/>
          </w:tcPr>
          <w:p w14:paraId="6DE70AEE" w14:textId="43B8B59A"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4 (0</w:t>
            </w:r>
            <w:r w:rsidR="00141EDA">
              <w:rPr>
                <w:rFonts w:ascii="Times New Roman" w:hAnsi="Times New Roman"/>
                <w:sz w:val="22"/>
                <w:szCs w:val="22"/>
              </w:rPr>
              <w:t>.</w:t>
            </w:r>
            <w:r w:rsidRPr="00D1399D">
              <w:rPr>
                <w:rFonts w:ascii="Times New Roman" w:hAnsi="Times New Roman"/>
                <w:sz w:val="22"/>
                <w:szCs w:val="22"/>
              </w:rPr>
              <w:t>6)</w:t>
            </w:r>
          </w:p>
        </w:tc>
        <w:tc>
          <w:tcPr>
            <w:tcW w:w="1620" w:type="dxa"/>
            <w:shd w:val="clear" w:color="auto" w:fill="auto"/>
            <w:vAlign w:val="center"/>
          </w:tcPr>
          <w:p w14:paraId="539B38BB"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18.46 (0.79)</w:t>
            </w:r>
          </w:p>
        </w:tc>
      </w:tr>
      <w:tr w:rsidR="00D1399D" w:rsidRPr="0030116E" w14:paraId="49A0F272" w14:textId="77777777" w:rsidTr="00C13186">
        <w:tc>
          <w:tcPr>
            <w:tcW w:w="1698" w:type="dxa"/>
            <w:shd w:val="clear" w:color="auto" w:fill="auto"/>
            <w:vAlign w:val="center"/>
          </w:tcPr>
          <w:p w14:paraId="120C194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5</w:t>
            </w:r>
          </w:p>
        </w:tc>
        <w:tc>
          <w:tcPr>
            <w:tcW w:w="1380" w:type="dxa"/>
            <w:shd w:val="clear" w:color="auto" w:fill="auto"/>
            <w:vAlign w:val="center"/>
          </w:tcPr>
          <w:p w14:paraId="75339EDF" w14:textId="221DDF13" w:rsidR="00637878" w:rsidRPr="00D1399D" w:rsidRDefault="00637878">
            <w:pPr>
              <w:rPr>
                <w:rFonts w:ascii="Times New Roman" w:hAnsi="Times New Roman"/>
                <w:sz w:val="22"/>
                <w:szCs w:val="22"/>
              </w:rPr>
            </w:pPr>
            <w:r w:rsidRPr="00D1399D">
              <w:rPr>
                <w:rFonts w:ascii="Times New Roman" w:hAnsi="Times New Roman"/>
                <w:sz w:val="22"/>
                <w:szCs w:val="22"/>
              </w:rPr>
              <w:t>17</w:t>
            </w:r>
            <w:r w:rsidR="0021325C">
              <w:rPr>
                <w:rFonts w:ascii="Times New Roman" w:hAnsi="Times New Roman"/>
                <w:sz w:val="22"/>
                <w:szCs w:val="22"/>
              </w:rPr>
              <w:t>.</w:t>
            </w:r>
            <w:r w:rsidRPr="00D1399D">
              <w:rPr>
                <w:rFonts w:ascii="Times New Roman" w:hAnsi="Times New Roman"/>
                <w:sz w:val="22"/>
                <w:szCs w:val="22"/>
              </w:rPr>
              <w:t>7 (1</w:t>
            </w:r>
            <w:r w:rsidR="0021325C">
              <w:rPr>
                <w:rFonts w:ascii="Times New Roman" w:hAnsi="Times New Roman"/>
                <w:sz w:val="22"/>
                <w:szCs w:val="22"/>
              </w:rPr>
              <w:t>.</w:t>
            </w:r>
            <w:r w:rsidRPr="00D1399D">
              <w:rPr>
                <w:rFonts w:ascii="Times New Roman" w:hAnsi="Times New Roman"/>
                <w:sz w:val="22"/>
                <w:szCs w:val="22"/>
              </w:rPr>
              <w:t>0)</w:t>
            </w:r>
          </w:p>
        </w:tc>
        <w:tc>
          <w:tcPr>
            <w:tcW w:w="1350" w:type="dxa"/>
            <w:shd w:val="clear" w:color="auto" w:fill="auto"/>
            <w:vAlign w:val="center"/>
          </w:tcPr>
          <w:p w14:paraId="5862D389" w14:textId="77777777" w:rsidR="00637878" w:rsidRPr="00D1399D" w:rsidRDefault="00637878">
            <w:pPr>
              <w:rPr>
                <w:rFonts w:ascii="Times New Roman" w:hAnsi="Times New Roman"/>
                <w:sz w:val="22"/>
                <w:szCs w:val="22"/>
              </w:rPr>
            </w:pPr>
            <w:r w:rsidRPr="00D1399D">
              <w:rPr>
                <w:rFonts w:ascii="Times New Roman" w:hAnsi="Times New Roman"/>
                <w:sz w:val="22"/>
                <w:szCs w:val="22"/>
              </w:rPr>
              <w:t>7.17 (0.04)</w:t>
            </w:r>
          </w:p>
        </w:tc>
        <w:tc>
          <w:tcPr>
            <w:tcW w:w="1350" w:type="dxa"/>
            <w:shd w:val="clear" w:color="auto" w:fill="auto"/>
            <w:vAlign w:val="center"/>
          </w:tcPr>
          <w:p w14:paraId="625A18CB" w14:textId="2EC7AB53" w:rsidR="00637878" w:rsidRPr="00D1399D" w:rsidRDefault="00637878">
            <w:pPr>
              <w:rPr>
                <w:rFonts w:ascii="Times New Roman" w:hAnsi="Times New Roman"/>
                <w:sz w:val="22"/>
                <w:szCs w:val="22"/>
              </w:rPr>
            </w:pPr>
            <w:r w:rsidRPr="00D1399D">
              <w:rPr>
                <w:rFonts w:ascii="Times New Roman" w:hAnsi="Times New Roman"/>
                <w:sz w:val="22"/>
                <w:szCs w:val="22"/>
              </w:rPr>
              <w:t>45</w:t>
            </w:r>
            <w:r w:rsidR="00141EDA">
              <w:rPr>
                <w:rFonts w:ascii="Times New Roman" w:hAnsi="Times New Roman"/>
                <w:sz w:val="22"/>
                <w:szCs w:val="22"/>
              </w:rPr>
              <w:t>.</w:t>
            </w:r>
            <w:r w:rsidRPr="00D1399D">
              <w:rPr>
                <w:rFonts w:ascii="Times New Roman" w:hAnsi="Times New Roman"/>
                <w:sz w:val="22"/>
                <w:szCs w:val="22"/>
              </w:rPr>
              <w:t>2 (7</w:t>
            </w:r>
            <w:r w:rsidR="00141EDA">
              <w:rPr>
                <w:rFonts w:ascii="Times New Roman" w:hAnsi="Times New Roman"/>
                <w:sz w:val="22"/>
                <w:szCs w:val="22"/>
              </w:rPr>
              <w:t>.</w:t>
            </w:r>
            <w:r w:rsidRPr="00D1399D">
              <w:rPr>
                <w:rFonts w:ascii="Times New Roman" w:hAnsi="Times New Roman"/>
                <w:sz w:val="22"/>
                <w:szCs w:val="22"/>
              </w:rPr>
              <w:t>0)</w:t>
            </w:r>
          </w:p>
        </w:tc>
        <w:tc>
          <w:tcPr>
            <w:tcW w:w="1440" w:type="dxa"/>
            <w:shd w:val="clear" w:color="auto" w:fill="auto"/>
            <w:vAlign w:val="center"/>
          </w:tcPr>
          <w:p w14:paraId="3575FE69" w14:textId="0C9583D4" w:rsidR="00637878" w:rsidRPr="00D1399D" w:rsidRDefault="00637878">
            <w:pPr>
              <w:rPr>
                <w:rFonts w:ascii="Times New Roman" w:hAnsi="Times New Roman"/>
                <w:sz w:val="22"/>
                <w:szCs w:val="22"/>
              </w:rPr>
            </w:pPr>
            <w:r w:rsidRPr="00D1399D">
              <w:rPr>
                <w:rFonts w:ascii="Times New Roman" w:hAnsi="Times New Roman"/>
                <w:sz w:val="22"/>
                <w:szCs w:val="22"/>
              </w:rPr>
              <w:t>2</w:t>
            </w:r>
            <w:r w:rsidR="00141EDA">
              <w:rPr>
                <w:rFonts w:ascii="Times New Roman" w:hAnsi="Times New Roman"/>
                <w:sz w:val="22"/>
                <w:szCs w:val="22"/>
              </w:rPr>
              <w:t>.</w:t>
            </w:r>
            <w:r w:rsidRPr="00D1399D">
              <w:rPr>
                <w:rFonts w:ascii="Times New Roman" w:hAnsi="Times New Roman"/>
                <w:sz w:val="22"/>
                <w:szCs w:val="22"/>
              </w:rPr>
              <w:t>6 (0</w:t>
            </w:r>
            <w:r w:rsidR="00141EDA">
              <w:rPr>
                <w:rFonts w:ascii="Times New Roman" w:hAnsi="Times New Roman"/>
                <w:sz w:val="22"/>
                <w:szCs w:val="22"/>
              </w:rPr>
              <w:t>.</w:t>
            </w:r>
            <w:r w:rsidRPr="00D1399D">
              <w:rPr>
                <w:rFonts w:ascii="Times New Roman" w:hAnsi="Times New Roman"/>
                <w:sz w:val="22"/>
                <w:szCs w:val="22"/>
              </w:rPr>
              <w:t>4)</w:t>
            </w:r>
          </w:p>
        </w:tc>
        <w:tc>
          <w:tcPr>
            <w:tcW w:w="1620" w:type="dxa"/>
            <w:shd w:val="clear" w:color="auto" w:fill="auto"/>
            <w:vAlign w:val="center"/>
          </w:tcPr>
          <w:p w14:paraId="0AADD3BF"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17.90 (0.08)</w:t>
            </w:r>
          </w:p>
        </w:tc>
      </w:tr>
      <w:tr w:rsidR="00D1399D" w:rsidRPr="0030116E" w14:paraId="5DB00025" w14:textId="77777777" w:rsidTr="00C13186">
        <w:tc>
          <w:tcPr>
            <w:tcW w:w="1698" w:type="dxa"/>
            <w:shd w:val="clear" w:color="auto" w:fill="auto"/>
            <w:vAlign w:val="center"/>
          </w:tcPr>
          <w:p w14:paraId="3E81D1C3"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6</w:t>
            </w:r>
          </w:p>
        </w:tc>
        <w:tc>
          <w:tcPr>
            <w:tcW w:w="1380" w:type="dxa"/>
            <w:shd w:val="clear" w:color="auto" w:fill="auto"/>
            <w:vAlign w:val="center"/>
          </w:tcPr>
          <w:p w14:paraId="1558F138" w14:textId="7ED9BD2E"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7 (0</w:t>
            </w:r>
            <w:r w:rsidR="0021325C">
              <w:rPr>
                <w:rFonts w:ascii="Times New Roman" w:hAnsi="Times New Roman"/>
                <w:sz w:val="22"/>
                <w:szCs w:val="22"/>
              </w:rPr>
              <w:t>.</w:t>
            </w:r>
            <w:r w:rsidRPr="00D1399D">
              <w:rPr>
                <w:rFonts w:ascii="Times New Roman" w:hAnsi="Times New Roman"/>
                <w:sz w:val="22"/>
                <w:szCs w:val="22"/>
              </w:rPr>
              <w:t>8)</w:t>
            </w:r>
          </w:p>
        </w:tc>
        <w:tc>
          <w:tcPr>
            <w:tcW w:w="1350" w:type="dxa"/>
            <w:shd w:val="clear" w:color="auto" w:fill="auto"/>
            <w:vAlign w:val="center"/>
          </w:tcPr>
          <w:p w14:paraId="102AC0D9"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(0.02)</w:t>
            </w:r>
          </w:p>
        </w:tc>
        <w:tc>
          <w:tcPr>
            <w:tcW w:w="1350" w:type="dxa"/>
            <w:shd w:val="clear" w:color="auto" w:fill="auto"/>
            <w:vAlign w:val="center"/>
          </w:tcPr>
          <w:p w14:paraId="5334ED98" w14:textId="2E0B34B1" w:rsidR="00637878" w:rsidRPr="00D1399D" w:rsidRDefault="00637878">
            <w:pPr>
              <w:rPr>
                <w:rFonts w:ascii="Times New Roman" w:hAnsi="Times New Roman"/>
                <w:sz w:val="22"/>
                <w:szCs w:val="22"/>
              </w:rPr>
            </w:pPr>
            <w:r w:rsidRPr="00D1399D">
              <w:rPr>
                <w:rFonts w:ascii="Times New Roman" w:hAnsi="Times New Roman"/>
                <w:sz w:val="22"/>
                <w:szCs w:val="22"/>
              </w:rPr>
              <w:t>27</w:t>
            </w:r>
            <w:r w:rsidR="00141EDA">
              <w:rPr>
                <w:rFonts w:ascii="Times New Roman" w:hAnsi="Times New Roman"/>
                <w:sz w:val="22"/>
                <w:szCs w:val="22"/>
              </w:rPr>
              <w:t>.</w:t>
            </w:r>
            <w:r w:rsidRPr="00D1399D">
              <w:rPr>
                <w:rFonts w:ascii="Times New Roman" w:hAnsi="Times New Roman"/>
                <w:sz w:val="22"/>
                <w:szCs w:val="22"/>
              </w:rPr>
              <w:t>0 (4</w:t>
            </w:r>
            <w:r w:rsidR="00141EDA">
              <w:rPr>
                <w:rFonts w:ascii="Times New Roman" w:hAnsi="Times New Roman"/>
                <w:sz w:val="22"/>
                <w:szCs w:val="22"/>
              </w:rPr>
              <w:t>.</w:t>
            </w:r>
            <w:r w:rsidRPr="00D1399D">
              <w:rPr>
                <w:rFonts w:ascii="Times New Roman" w:hAnsi="Times New Roman"/>
                <w:sz w:val="22"/>
                <w:szCs w:val="22"/>
              </w:rPr>
              <w:t>1)</w:t>
            </w:r>
          </w:p>
        </w:tc>
        <w:tc>
          <w:tcPr>
            <w:tcW w:w="1440" w:type="dxa"/>
            <w:shd w:val="clear" w:color="auto" w:fill="auto"/>
            <w:vAlign w:val="center"/>
          </w:tcPr>
          <w:p w14:paraId="308BB2DE" w14:textId="12EC97F0"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5 (0</w:t>
            </w:r>
            <w:r w:rsidR="00141EDA">
              <w:rPr>
                <w:rFonts w:ascii="Times New Roman" w:hAnsi="Times New Roman"/>
                <w:sz w:val="22"/>
                <w:szCs w:val="22"/>
              </w:rPr>
              <w:t>.</w:t>
            </w:r>
            <w:r w:rsidRPr="00D1399D">
              <w:rPr>
                <w:rFonts w:ascii="Times New Roman" w:hAnsi="Times New Roman"/>
                <w:sz w:val="22"/>
                <w:szCs w:val="22"/>
              </w:rPr>
              <w:t>2)</w:t>
            </w:r>
          </w:p>
        </w:tc>
        <w:tc>
          <w:tcPr>
            <w:tcW w:w="1620" w:type="dxa"/>
            <w:shd w:val="clear" w:color="auto" w:fill="auto"/>
            <w:vAlign w:val="center"/>
          </w:tcPr>
          <w:p w14:paraId="7A59AF88"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17.80 (0.26)</w:t>
            </w:r>
          </w:p>
        </w:tc>
      </w:tr>
      <w:tr w:rsidR="00D1399D" w:rsidRPr="0030116E" w14:paraId="2F9451A4" w14:textId="77777777" w:rsidTr="00C13186">
        <w:tc>
          <w:tcPr>
            <w:tcW w:w="1698" w:type="dxa"/>
            <w:shd w:val="clear" w:color="auto" w:fill="auto"/>
            <w:vAlign w:val="center"/>
          </w:tcPr>
          <w:p w14:paraId="7BC75454" w14:textId="77777777" w:rsidR="000002F9" w:rsidRPr="00E34589" w:rsidRDefault="000002F9" w:rsidP="004009E2">
            <w:pPr>
              <w:jc w:val="right"/>
              <w:rPr>
                <w:rFonts w:ascii="Times New Roman" w:hAnsi="Times New Roman"/>
                <w:sz w:val="22"/>
                <w:szCs w:val="22"/>
              </w:rPr>
            </w:pPr>
          </w:p>
        </w:tc>
        <w:tc>
          <w:tcPr>
            <w:tcW w:w="1380" w:type="dxa"/>
            <w:shd w:val="clear" w:color="auto" w:fill="auto"/>
            <w:vAlign w:val="center"/>
          </w:tcPr>
          <w:p w14:paraId="28FB152D"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43682029" w14:textId="77777777" w:rsidR="000002F9" w:rsidRPr="00E34589" w:rsidRDefault="000002F9">
            <w:pPr>
              <w:rPr>
                <w:rFonts w:ascii="Times New Roman" w:hAnsi="Times New Roman"/>
                <w:sz w:val="22"/>
                <w:szCs w:val="22"/>
              </w:rPr>
            </w:pPr>
          </w:p>
        </w:tc>
        <w:tc>
          <w:tcPr>
            <w:tcW w:w="1350" w:type="dxa"/>
            <w:shd w:val="clear" w:color="auto" w:fill="auto"/>
            <w:vAlign w:val="center"/>
          </w:tcPr>
          <w:p w14:paraId="0CA6A34F" w14:textId="77777777" w:rsidR="000002F9" w:rsidRPr="00E34589" w:rsidRDefault="000002F9">
            <w:pPr>
              <w:rPr>
                <w:rFonts w:ascii="Times New Roman" w:hAnsi="Times New Roman"/>
                <w:sz w:val="22"/>
                <w:szCs w:val="22"/>
              </w:rPr>
            </w:pPr>
          </w:p>
        </w:tc>
        <w:tc>
          <w:tcPr>
            <w:tcW w:w="1440" w:type="dxa"/>
            <w:shd w:val="clear" w:color="auto" w:fill="auto"/>
            <w:vAlign w:val="center"/>
          </w:tcPr>
          <w:p w14:paraId="6FD3BC14" w14:textId="77777777" w:rsidR="000002F9" w:rsidRPr="00E34589" w:rsidRDefault="000002F9">
            <w:pPr>
              <w:rPr>
                <w:rFonts w:ascii="Times New Roman" w:hAnsi="Times New Roman"/>
                <w:sz w:val="22"/>
                <w:szCs w:val="22"/>
              </w:rPr>
            </w:pPr>
          </w:p>
        </w:tc>
        <w:tc>
          <w:tcPr>
            <w:tcW w:w="1620" w:type="dxa"/>
            <w:shd w:val="clear" w:color="auto" w:fill="auto"/>
            <w:vAlign w:val="center"/>
          </w:tcPr>
          <w:p w14:paraId="28E335D1" w14:textId="77777777" w:rsidR="000002F9" w:rsidRPr="00E34589" w:rsidRDefault="000002F9" w:rsidP="00E34589">
            <w:pPr>
              <w:ind w:left="308"/>
              <w:rPr>
                <w:rFonts w:ascii="Times New Roman" w:hAnsi="Times New Roman"/>
                <w:sz w:val="22"/>
                <w:szCs w:val="22"/>
              </w:rPr>
            </w:pPr>
          </w:p>
        </w:tc>
      </w:tr>
      <w:tr w:rsidR="00D1399D" w:rsidRPr="0030116E" w14:paraId="1EEAFC4C" w14:textId="77777777" w:rsidTr="00C13186">
        <w:tc>
          <w:tcPr>
            <w:tcW w:w="1698" w:type="dxa"/>
            <w:shd w:val="clear" w:color="auto" w:fill="auto"/>
            <w:vAlign w:val="center"/>
          </w:tcPr>
          <w:p w14:paraId="44028281"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Narrowleaf zone</w:t>
            </w:r>
          </w:p>
        </w:tc>
        <w:tc>
          <w:tcPr>
            <w:tcW w:w="1380" w:type="dxa"/>
            <w:shd w:val="clear" w:color="auto" w:fill="auto"/>
            <w:vAlign w:val="center"/>
          </w:tcPr>
          <w:p w14:paraId="2F555A64"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78798BC3" w14:textId="77777777" w:rsidR="00637878" w:rsidRPr="00D1399D" w:rsidRDefault="00637878">
            <w:pPr>
              <w:rPr>
                <w:rFonts w:ascii="Times New Roman" w:hAnsi="Times New Roman"/>
                <w:sz w:val="22"/>
                <w:szCs w:val="22"/>
              </w:rPr>
            </w:pPr>
          </w:p>
        </w:tc>
        <w:tc>
          <w:tcPr>
            <w:tcW w:w="1350" w:type="dxa"/>
            <w:shd w:val="clear" w:color="auto" w:fill="auto"/>
            <w:vAlign w:val="center"/>
          </w:tcPr>
          <w:p w14:paraId="69F3A515" w14:textId="77777777" w:rsidR="00637878" w:rsidRPr="00D1399D" w:rsidRDefault="00637878">
            <w:pPr>
              <w:rPr>
                <w:rFonts w:ascii="Times New Roman" w:hAnsi="Times New Roman"/>
                <w:sz w:val="22"/>
                <w:szCs w:val="22"/>
              </w:rPr>
            </w:pPr>
          </w:p>
        </w:tc>
        <w:tc>
          <w:tcPr>
            <w:tcW w:w="1440" w:type="dxa"/>
            <w:shd w:val="clear" w:color="auto" w:fill="auto"/>
            <w:vAlign w:val="center"/>
          </w:tcPr>
          <w:p w14:paraId="4311108A" w14:textId="77777777" w:rsidR="00637878" w:rsidRPr="00D1399D" w:rsidRDefault="00637878">
            <w:pPr>
              <w:rPr>
                <w:rFonts w:ascii="Times New Roman" w:hAnsi="Times New Roman"/>
                <w:sz w:val="22"/>
                <w:szCs w:val="22"/>
              </w:rPr>
            </w:pPr>
          </w:p>
        </w:tc>
        <w:tc>
          <w:tcPr>
            <w:tcW w:w="1620" w:type="dxa"/>
            <w:shd w:val="clear" w:color="auto" w:fill="auto"/>
            <w:vAlign w:val="center"/>
          </w:tcPr>
          <w:p w14:paraId="00B445EB" w14:textId="77777777" w:rsidR="00637878" w:rsidRPr="00D1399D" w:rsidRDefault="00637878" w:rsidP="00D1399D">
            <w:pPr>
              <w:ind w:left="308"/>
              <w:rPr>
                <w:rFonts w:ascii="Times New Roman" w:hAnsi="Times New Roman"/>
                <w:sz w:val="22"/>
                <w:szCs w:val="22"/>
              </w:rPr>
            </w:pPr>
          </w:p>
        </w:tc>
      </w:tr>
      <w:tr w:rsidR="00D1399D" w:rsidRPr="0030116E" w14:paraId="436E64A5" w14:textId="77777777" w:rsidTr="00C13186">
        <w:tc>
          <w:tcPr>
            <w:tcW w:w="1698" w:type="dxa"/>
            <w:shd w:val="clear" w:color="auto" w:fill="auto"/>
            <w:vAlign w:val="center"/>
          </w:tcPr>
          <w:p w14:paraId="37DDC4BB"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7</w:t>
            </w:r>
          </w:p>
        </w:tc>
        <w:tc>
          <w:tcPr>
            <w:tcW w:w="1380" w:type="dxa"/>
            <w:shd w:val="clear" w:color="auto" w:fill="auto"/>
            <w:vAlign w:val="center"/>
          </w:tcPr>
          <w:p w14:paraId="51D10619" w14:textId="4AC2D7F9" w:rsidR="00637878" w:rsidRPr="00D1399D" w:rsidRDefault="00637878">
            <w:pPr>
              <w:rPr>
                <w:rFonts w:ascii="Times New Roman" w:hAnsi="Times New Roman"/>
                <w:sz w:val="22"/>
                <w:szCs w:val="22"/>
              </w:rPr>
            </w:pPr>
            <w:r w:rsidRPr="00D1399D">
              <w:rPr>
                <w:rFonts w:ascii="Times New Roman" w:hAnsi="Times New Roman"/>
                <w:sz w:val="22"/>
                <w:szCs w:val="22"/>
              </w:rPr>
              <w:t>16</w:t>
            </w:r>
            <w:r w:rsidR="0021325C">
              <w:rPr>
                <w:rFonts w:ascii="Times New Roman" w:hAnsi="Times New Roman"/>
                <w:sz w:val="22"/>
                <w:szCs w:val="22"/>
              </w:rPr>
              <w:t>.</w:t>
            </w:r>
            <w:r w:rsidRPr="00D1399D">
              <w:rPr>
                <w:rFonts w:ascii="Times New Roman" w:hAnsi="Times New Roman"/>
                <w:sz w:val="22"/>
                <w:szCs w:val="22"/>
              </w:rPr>
              <w:t>2 (0</w:t>
            </w:r>
            <w:r w:rsidR="0021325C">
              <w:rPr>
                <w:rFonts w:ascii="Times New Roman" w:hAnsi="Times New Roman"/>
                <w:sz w:val="22"/>
                <w:szCs w:val="22"/>
              </w:rPr>
              <w:t>.</w:t>
            </w:r>
            <w:r w:rsidRPr="00D1399D">
              <w:rPr>
                <w:rFonts w:ascii="Times New Roman" w:hAnsi="Times New Roman"/>
                <w:sz w:val="22"/>
                <w:szCs w:val="22"/>
              </w:rPr>
              <w:t>5)</w:t>
            </w:r>
          </w:p>
        </w:tc>
        <w:tc>
          <w:tcPr>
            <w:tcW w:w="1350" w:type="dxa"/>
            <w:shd w:val="clear" w:color="auto" w:fill="auto"/>
            <w:vAlign w:val="center"/>
          </w:tcPr>
          <w:p w14:paraId="5AE3CC3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7.24 (0.03)</w:t>
            </w:r>
          </w:p>
        </w:tc>
        <w:tc>
          <w:tcPr>
            <w:tcW w:w="1350" w:type="dxa"/>
            <w:shd w:val="clear" w:color="auto" w:fill="auto"/>
            <w:vAlign w:val="center"/>
          </w:tcPr>
          <w:p w14:paraId="701F3439" w14:textId="6378189A" w:rsidR="00637878" w:rsidRPr="00D1399D" w:rsidRDefault="00637878">
            <w:pPr>
              <w:rPr>
                <w:rFonts w:ascii="Times New Roman" w:hAnsi="Times New Roman"/>
                <w:sz w:val="22"/>
                <w:szCs w:val="22"/>
              </w:rPr>
            </w:pPr>
            <w:r w:rsidRPr="00D1399D">
              <w:rPr>
                <w:rFonts w:ascii="Times New Roman" w:hAnsi="Times New Roman"/>
                <w:sz w:val="22"/>
                <w:szCs w:val="22"/>
              </w:rPr>
              <w:t>81</w:t>
            </w:r>
            <w:r w:rsidR="00141EDA">
              <w:rPr>
                <w:rFonts w:ascii="Times New Roman" w:hAnsi="Times New Roman"/>
                <w:sz w:val="22"/>
                <w:szCs w:val="22"/>
              </w:rPr>
              <w:t>.</w:t>
            </w:r>
            <w:r w:rsidRPr="00D1399D">
              <w:rPr>
                <w:rFonts w:ascii="Times New Roman" w:hAnsi="Times New Roman"/>
                <w:sz w:val="22"/>
                <w:szCs w:val="22"/>
              </w:rPr>
              <w:t>1 (9</w:t>
            </w:r>
            <w:r w:rsidR="00141EDA">
              <w:rPr>
                <w:rFonts w:ascii="Times New Roman" w:hAnsi="Times New Roman"/>
                <w:sz w:val="22"/>
                <w:szCs w:val="22"/>
              </w:rPr>
              <w:t>.</w:t>
            </w:r>
            <w:r w:rsidRPr="00D1399D">
              <w:rPr>
                <w:rFonts w:ascii="Times New Roman" w:hAnsi="Times New Roman"/>
                <w:sz w:val="22"/>
                <w:szCs w:val="22"/>
              </w:rPr>
              <w:t xml:space="preserve">2) </w:t>
            </w:r>
          </w:p>
        </w:tc>
        <w:tc>
          <w:tcPr>
            <w:tcW w:w="1440" w:type="dxa"/>
            <w:shd w:val="clear" w:color="auto" w:fill="auto"/>
            <w:vAlign w:val="center"/>
          </w:tcPr>
          <w:p w14:paraId="78235668" w14:textId="070D425B" w:rsidR="00637878" w:rsidRPr="00D1399D" w:rsidRDefault="00637878">
            <w:pPr>
              <w:rPr>
                <w:rFonts w:ascii="Times New Roman" w:hAnsi="Times New Roman"/>
                <w:sz w:val="22"/>
                <w:szCs w:val="22"/>
              </w:rPr>
            </w:pPr>
            <w:r w:rsidRPr="00D1399D">
              <w:rPr>
                <w:rFonts w:ascii="Times New Roman" w:hAnsi="Times New Roman"/>
                <w:sz w:val="22"/>
                <w:szCs w:val="22"/>
              </w:rPr>
              <w:t>4</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5)</w:t>
            </w:r>
          </w:p>
        </w:tc>
        <w:tc>
          <w:tcPr>
            <w:tcW w:w="1620" w:type="dxa"/>
            <w:shd w:val="clear" w:color="auto" w:fill="auto"/>
            <w:vAlign w:val="center"/>
          </w:tcPr>
          <w:p w14:paraId="7EB6BC9A"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19.59 (0.23)</w:t>
            </w:r>
          </w:p>
        </w:tc>
      </w:tr>
      <w:tr w:rsidR="00D1399D" w:rsidRPr="0030116E" w14:paraId="3AACC0CD" w14:textId="77777777" w:rsidTr="00C13186">
        <w:tc>
          <w:tcPr>
            <w:tcW w:w="1698" w:type="dxa"/>
            <w:shd w:val="clear" w:color="auto" w:fill="auto"/>
            <w:vAlign w:val="center"/>
          </w:tcPr>
          <w:p w14:paraId="7D17DBCA"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8</w:t>
            </w:r>
          </w:p>
        </w:tc>
        <w:tc>
          <w:tcPr>
            <w:tcW w:w="1380" w:type="dxa"/>
            <w:shd w:val="clear" w:color="auto" w:fill="auto"/>
            <w:vAlign w:val="center"/>
          </w:tcPr>
          <w:p w14:paraId="1757CA06" w14:textId="5B9C5F72" w:rsidR="00637878" w:rsidRPr="00D1399D" w:rsidRDefault="00637878">
            <w:pPr>
              <w:rPr>
                <w:rFonts w:ascii="Times New Roman" w:hAnsi="Times New Roman"/>
                <w:sz w:val="22"/>
                <w:szCs w:val="22"/>
              </w:rPr>
            </w:pPr>
            <w:r w:rsidRPr="00D1399D">
              <w:rPr>
                <w:rFonts w:ascii="Times New Roman" w:hAnsi="Times New Roman"/>
                <w:sz w:val="22"/>
                <w:szCs w:val="22"/>
              </w:rPr>
              <w:t>18</w:t>
            </w:r>
            <w:r w:rsidR="0021325C">
              <w:rPr>
                <w:rFonts w:ascii="Times New Roman" w:hAnsi="Times New Roman"/>
                <w:sz w:val="22"/>
                <w:szCs w:val="22"/>
              </w:rPr>
              <w:t>.</w:t>
            </w:r>
            <w:r w:rsidRPr="00D1399D">
              <w:rPr>
                <w:rFonts w:ascii="Times New Roman" w:hAnsi="Times New Roman"/>
                <w:sz w:val="22"/>
                <w:szCs w:val="22"/>
              </w:rPr>
              <w:t>1 (0</w:t>
            </w:r>
            <w:r w:rsidR="0021325C">
              <w:rPr>
                <w:rFonts w:ascii="Times New Roman" w:hAnsi="Times New Roman"/>
                <w:sz w:val="22"/>
                <w:szCs w:val="22"/>
              </w:rPr>
              <w:t>.</w:t>
            </w:r>
            <w:r w:rsidRPr="00D1399D">
              <w:rPr>
                <w:rFonts w:ascii="Times New Roman" w:hAnsi="Times New Roman"/>
                <w:sz w:val="22"/>
                <w:szCs w:val="22"/>
              </w:rPr>
              <w:t>7)</w:t>
            </w:r>
          </w:p>
        </w:tc>
        <w:tc>
          <w:tcPr>
            <w:tcW w:w="1350" w:type="dxa"/>
            <w:shd w:val="clear" w:color="auto" w:fill="auto"/>
            <w:vAlign w:val="center"/>
          </w:tcPr>
          <w:p w14:paraId="1DEE028D" w14:textId="77777777" w:rsidR="00637878" w:rsidRPr="00D1399D" w:rsidRDefault="00637878">
            <w:pPr>
              <w:rPr>
                <w:rFonts w:ascii="Times New Roman" w:hAnsi="Times New Roman"/>
                <w:sz w:val="22"/>
                <w:szCs w:val="22"/>
              </w:rPr>
            </w:pPr>
            <w:r w:rsidRPr="00D1399D">
              <w:rPr>
                <w:rFonts w:ascii="Times New Roman" w:hAnsi="Times New Roman"/>
                <w:sz w:val="22"/>
                <w:szCs w:val="22"/>
              </w:rPr>
              <w:t>7.21 (0.10)</w:t>
            </w:r>
          </w:p>
        </w:tc>
        <w:tc>
          <w:tcPr>
            <w:tcW w:w="1350" w:type="dxa"/>
            <w:shd w:val="clear" w:color="auto" w:fill="auto"/>
            <w:vAlign w:val="center"/>
          </w:tcPr>
          <w:p w14:paraId="4EE4A1CE" w14:textId="42AC0F1F" w:rsidR="00637878" w:rsidRPr="00D1399D" w:rsidRDefault="00637878">
            <w:pPr>
              <w:rPr>
                <w:rFonts w:ascii="Times New Roman" w:hAnsi="Times New Roman"/>
                <w:sz w:val="22"/>
                <w:szCs w:val="22"/>
              </w:rPr>
            </w:pPr>
            <w:r w:rsidRPr="00D1399D">
              <w:rPr>
                <w:rFonts w:ascii="Times New Roman" w:hAnsi="Times New Roman"/>
                <w:sz w:val="22"/>
                <w:szCs w:val="22"/>
              </w:rPr>
              <w:t>20</w:t>
            </w:r>
            <w:r w:rsidR="00141EDA">
              <w:rPr>
                <w:rFonts w:ascii="Times New Roman" w:hAnsi="Times New Roman"/>
                <w:sz w:val="22"/>
                <w:szCs w:val="22"/>
              </w:rPr>
              <w:t>.</w:t>
            </w:r>
            <w:r w:rsidRPr="00D1399D">
              <w:rPr>
                <w:rFonts w:ascii="Times New Roman" w:hAnsi="Times New Roman"/>
                <w:sz w:val="22"/>
                <w:szCs w:val="22"/>
              </w:rPr>
              <w:t>4 (1</w:t>
            </w:r>
            <w:r w:rsidR="00141EDA">
              <w:rPr>
                <w:rFonts w:ascii="Times New Roman" w:hAnsi="Times New Roman"/>
                <w:sz w:val="22"/>
                <w:szCs w:val="22"/>
              </w:rPr>
              <w:t>.</w:t>
            </w:r>
            <w:r w:rsidRPr="00D1399D">
              <w:rPr>
                <w:rFonts w:ascii="Times New Roman" w:hAnsi="Times New Roman"/>
                <w:sz w:val="22"/>
                <w:szCs w:val="22"/>
              </w:rPr>
              <w:t>3)</w:t>
            </w:r>
          </w:p>
        </w:tc>
        <w:tc>
          <w:tcPr>
            <w:tcW w:w="1440" w:type="dxa"/>
            <w:shd w:val="clear" w:color="auto" w:fill="auto"/>
            <w:vAlign w:val="center"/>
          </w:tcPr>
          <w:p w14:paraId="342039B9" w14:textId="0A549DA2" w:rsidR="00637878" w:rsidRPr="00D1399D" w:rsidRDefault="00637878">
            <w:pPr>
              <w:rPr>
                <w:rFonts w:ascii="Times New Roman" w:hAnsi="Times New Roman"/>
                <w:sz w:val="22"/>
                <w:szCs w:val="22"/>
              </w:rPr>
            </w:pPr>
            <w:r w:rsidRPr="00D1399D">
              <w:rPr>
                <w:rFonts w:ascii="Times New Roman" w:hAnsi="Times New Roman"/>
                <w:sz w:val="22"/>
                <w:szCs w:val="22"/>
              </w:rPr>
              <w:t>0</w:t>
            </w:r>
            <w:r w:rsidR="00141EDA">
              <w:rPr>
                <w:rFonts w:ascii="Times New Roman" w:hAnsi="Times New Roman"/>
                <w:sz w:val="22"/>
                <w:szCs w:val="22"/>
              </w:rPr>
              <w:t>.</w:t>
            </w:r>
            <w:r w:rsidRPr="00D1399D">
              <w:rPr>
                <w:rFonts w:ascii="Times New Roman" w:hAnsi="Times New Roman"/>
                <w:sz w:val="22"/>
                <w:szCs w:val="22"/>
              </w:rPr>
              <w:t>7 (0</w:t>
            </w:r>
            <w:r w:rsidR="00141EDA">
              <w:rPr>
                <w:rFonts w:ascii="Times New Roman" w:hAnsi="Times New Roman"/>
                <w:sz w:val="22"/>
                <w:szCs w:val="22"/>
              </w:rPr>
              <w:t>.</w:t>
            </w:r>
            <w:r w:rsidRPr="00D1399D">
              <w:rPr>
                <w:rFonts w:ascii="Times New Roman" w:hAnsi="Times New Roman"/>
                <w:sz w:val="22"/>
                <w:szCs w:val="22"/>
              </w:rPr>
              <w:t>1)</w:t>
            </w:r>
          </w:p>
        </w:tc>
        <w:tc>
          <w:tcPr>
            <w:tcW w:w="1620" w:type="dxa"/>
            <w:shd w:val="clear" w:color="auto" w:fill="auto"/>
            <w:vAlign w:val="center"/>
          </w:tcPr>
          <w:p w14:paraId="53533889"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31.05 (0.34)</w:t>
            </w:r>
          </w:p>
        </w:tc>
      </w:tr>
      <w:tr w:rsidR="00D1399D" w:rsidRPr="0030116E" w14:paraId="5589CDDC" w14:textId="77777777" w:rsidTr="00C13186">
        <w:tc>
          <w:tcPr>
            <w:tcW w:w="1698" w:type="dxa"/>
            <w:tcBorders>
              <w:bottom w:val="single" w:sz="12" w:space="0" w:color="000000" w:themeColor="text1"/>
            </w:tcBorders>
            <w:shd w:val="clear" w:color="auto" w:fill="auto"/>
            <w:vAlign w:val="center"/>
          </w:tcPr>
          <w:p w14:paraId="106D5AEF" w14:textId="77777777" w:rsidR="00637878" w:rsidRPr="00D1399D" w:rsidRDefault="00637878" w:rsidP="004009E2">
            <w:pPr>
              <w:jc w:val="right"/>
              <w:rPr>
                <w:rFonts w:ascii="Times New Roman" w:hAnsi="Times New Roman"/>
                <w:sz w:val="22"/>
                <w:szCs w:val="22"/>
              </w:rPr>
            </w:pPr>
            <w:r w:rsidRPr="00D1399D">
              <w:rPr>
                <w:rFonts w:ascii="Times New Roman" w:hAnsi="Times New Roman"/>
                <w:sz w:val="22"/>
                <w:szCs w:val="22"/>
              </w:rPr>
              <w:t>Stand 9</w:t>
            </w:r>
          </w:p>
        </w:tc>
        <w:tc>
          <w:tcPr>
            <w:tcW w:w="1380" w:type="dxa"/>
            <w:tcBorders>
              <w:bottom w:val="single" w:sz="12" w:space="0" w:color="000000" w:themeColor="text1"/>
            </w:tcBorders>
            <w:shd w:val="clear" w:color="auto" w:fill="auto"/>
            <w:vAlign w:val="center"/>
          </w:tcPr>
          <w:p w14:paraId="4E4629DC" w14:textId="6AE51751" w:rsidR="00637878" w:rsidRPr="00D1399D" w:rsidRDefault="00637878">
            <w:pPr>
              <w:rPr>
                <w:rFonts w:ascii="Times New Roman" w:hAnsi="Times New Roman"/>
                <w:sz w:val="22"/>
                <w:szCs w:val="22"/>
              </w:rPr>
            </w:pPr>
            <w:r w:rsidRPr="00D1399D">
              <w:rPr>
                <w:rFonts w:ascii="Times New Roman" w:hAnsi="Times New Roman"/>
                <w:sz w:val="22"/>
                <w:szCs w:val="22"/>
              </w:rPr>
              <w:t>19</w:t>
            </w:r>
            <w:r w:rsidR="0021325C">
              <w:rPr>
                <w:rFonts w:ascii="Times New Roman" w:hAnsi="Times New Roman"/>
                <w:sz w:val="22"/>
                <w:szCs w:val="22"/>
              </w:rPr>
              <w:t>.</w:t>
            </w:r>
            <w:r w:rsidRPr="00D1399D">
              <w:rPr>
                <w:rFonts w:ascii="Times New Roman" w:hAnsi="Times New Roman"/>
                <w:sz w:val="22"/>
                <w:szCs w:val="22"/>
              </w:rPr>
              <w:t>0 (0</w:t>
            </w:r>
            <w:r w:rsidR="0021325C">
              <w:rPr>
                <w:rFonts w:ascii="Times New Roman" w:hAnsi="Times New Roman"/>
                <w:sz w:val="22"/>
                <w:szCs w:val="22"/>
              </w:rPr>
              <w:t>.</w:t>
            </w:r>
            <w:r w:rsidRPr="00D1399D">
              <w:rPr>
                <w:rFonts w:ascii="Times New Roman" w:hAnsi="Times New Roman"/>
                <w:sz w:val="22"/>
                <w:szCs w:val="22"/>
              </w:rPr>
              <w:t>4)</w:t>
            </w:r>
          </w:p>
        </w:tc>
        <w:tc>
          <w:tcPr>
            <w:tcW w:w="1350" w:type="dxa"/>
            <w:tcBorders>
              <w:bottom w:val="single" w:sz="12" w:space="0" w:color="000000" w:themeColor="text1"/>
            </w:tcBorders>
            <w:shd w:val="clear" w:color="auto" w:fill="auto"/>
            <w:vAlign w:val="center"/>
          </w:tcPr>
          <w:p w14:paraId="74C0CF1C" w14:textId="77777777" w:rsidR="00637878" w:rsidRPr="00D1399D" w:rsidRDefault="00637878">
            <w:pPr>
              <w:rPr>
                <w:rFonts w:ascii="Times New Roman" w:hAnsi="Times New Roman"/>
                <w:sz w:val="22"/>
                <w:szCs w:val="22"/>
              </w:rPr>
            </w:pPr>
            <w:r w:rsidRPr="00D1399D">
              <w:rPr>
                <w:rFonts w:ascii="Times New Roman" w:hAnsi="Times New Roman"/>
                <w:sz w:val="22"/>
                <w:szCs w:val="22"/>
              </w:rPr>
              <w:t>7.30 (0.06)</w:t>
            </w:r>
          </w:p>
        </w:tc>
        <w:tc>
          <w:tcPr>
            <w:tcW w:w="1350" w:type="dxa"/>
            <w:tcBorders>
              <w:bottom w:val="single" w:sz="12" w:space="0" w:color="000000" w:themeColor="text1"/>
            </w:tcBorders>
            <w:shd w:val="clear" w:color="auto" w:fill="auto"/>
            <w:vAlign w:val="center"/>
          </w:tcPr>
          <w:p w14:paraId="23D65E7C" w14:textId="1E74DEDB" w:rsidR="00637878" w:rsidRPr="00D1399D" w:rsidRDefault="00637878">
            <w:pPr>
              <w:rPr>
                <w:rFonts w:ascii="Times New Roman" w:hAnsi="Times New Roman"/>
                <w:sz w:val="22"/>
                <w:szCs w:val="22"/>
              </w:rPr>
            </w:pPr>
            <w:r w:rsidRPr="00D1399D">
              <w:rPr>
                <w:rFonts w:ascii="Times New Roman" w:hAnsi="Times New Roman"/>
                <w:sz w:val="22"/>
                <w:szCs w:val="22"/>
              </w:rPr>
              <w:t>30</w:t>
            </w:r>
            <w:r w:rsidR="00141EDA">
              <w:rPr>
                <w:rFonts w:ascii="Times New Roman" w:hAnsi="Times New Roman"/>
                <w:sz w:val="22"/>
                <w:szCs w:val="22"/>
              </w:rPr>
              <w:t>.</w:t>
            </w:r>
            <w:r w:rsidRPr="00D1399D">
              <w:rPr>
                <w:rFonts w:ascii="Times New Roman" w:hAnsi="Times New Roman"/>
                <w:sz w:val="22"/>
                <w:szCs w:val="22"/>
              </w:rPr>
              <w:t>7 (3</w:t>
            </w:r>
            <w:r w:rsidR="00141EDA">
              <w:rPr>
                <w:rFonts w:ascii="Times New Roman" w:hAnsi="Times New Roman"/>
                <w:sz w:val="22"/>
                <w:szCs w:val="22"/>
              </w:rPr>
              <w:t>.</w:t>
            </w:r>
            <w:r w:rsidRPr="00D1399D">
              <w:rPr>
                <w:rFonts w:ascii="Times New Roman" w:hAnsi="Times New Roman"/>
                <w:sz w:val="22"/>
                <w:szCs w:val="22"/>
              </w:rPr>
              <w:t xml:space="preserve">4) </w:t>
            </w:r>
          </w:p>
        </w:tc>
        <w:tc>
          <w:tcPr>
            <w:tcW w:w="1440" w:type="dxa"/>
            <w:tcBorders>
              <w:bottom w:val="single" w:sz="12" w:space="0" w:color="000000" w:themeColor="text1"/>
            </w:tcBorders>
            <w:shd w:val="clear" w:color="auto" w:fill="auto"/>
            <w:vAlign w:val="center"/>
          </w:tcPr>
          <w:p w14:paraId="71F37184" w14:textId="057748F4" w:rsidR="00637878" w:rsidRPr="00D1399D" w:rsidRDefault="00637878">
            <w:pPr>
              <w:rPr>
                <w:rFonts w:ascii="Times New Roman" w:hAnsi="Times New Roman"/>
                <w:sz w:val="22"/>
                <w:szCs w:val="22"/>
              </w:rPr>
            </w:pPr>
            <w:r w:rsidRPr="00D1399D">
              <w:rPr>
                <w:rFonts w:ascii="Times New Roman" w:hAnsi="Times New Roman"/>
                <w:sz w:val="22"/>
                <w:szCs w:val="22"/>
              </w:rPr>
              <w:t>1</w:t>
            </w:r>
            <w:r w:rsidR="00141EDA">
              <w:rPr>
                <w:rFonts w:ascii="Times New Roman" w:hAnsi="Times New Roman"/>
                <w:sz w:val="22"/>
                <w:szCs w:val="22"/>
              </w:rPr>
              <w:t>.</w:t>
            </w:r>
            <w:r w:rsidRPr="00D1399D">
              <w:rPr>
                <w:rFonts w:ascii="Times New Roman" w:hAnsi="Times New Roman"/>
                <w:sz w:val="22"/>
                <w:szCs w:val="22"/>
              </w:rPr>
              <w:t>2 (0</w:t>
            </w:r>
            <w:r w:rsidR="00141EDA">
              <w:rPr>
                <w:rFonts w:ascii="Times New Roman" w:hAnsi="Times New Roman"/>
                <w:sz w:val="22"/>
                <w:szCs w:val="22"/>
              </w:rPr>
              <w:t>.</w:t>
            </w:r>
            <w:r w:rsidRPr="00D1399D">
              <w:rPr>
                <w:rFonts w:ascii="Times New Roman" w:hAnsi="Times New Roman"/>
                <w:sz w:val="22"/>
                <w:szCs w:val="22"/>
              </w:rPr>
              <w:t>1)</w:t>
            </w:r>
          </w:p>
        </w:tc>
        <w:tc>
          <w:tcPr>
            <w:tcW w:w="1620" w:type="dxa"/>
            <w:tcBorders>
              <w:bottom w:val="single" w:sz="12" w:space="0" w:color="000000" w:themeColor="text1"/>
            </w:tcBorders>
            <w:shd w:val="clear" w:color="auto" w:fill="auto"/>
            <w:vAlign w:val="center"/>
          </w:tcPr>
          <w:p w14:paraId="2356D72E" w14:textId="77777777" w:rsidR="00637878" w:rsidRPr="00D1399D" w:rsidRDefault="00637878" w:rsidP="00D1399D">
            <w:pPr>
              <w:ind w:left="308"/>
              <w:rPr>
                <w:rFonts w:ascii="Times New Roman" w:hAnsi="Times New Roman"/>
                <w:sz w:val="22"/>
                <w:szCs w:val="22"/>
              </w:rPr>
            </w:pPr>
            <w:r w:rsidRPr="00D1399D">
              <w:rPr>
                <w:rFonts w:ascii="Times New Roman" w:hAnsi="Times New Roman"/>
                <w:sz w:val="22"/>
                <w:szCs w:val="22"/>
              </w:rPr>
              <w:t>26.47 (0.15)</w:t>
            </w:r>
          </w:p>
        </w:tc>
      </w:tr>
    </w:tbl>
    <w:p w14:paraId="5CBA15BE" w14:textId="1FDC3227" w:rsidR="00543312" w:rsidRDefault="00543312">
      <w:pPr>
        <w:spacing w:line="480" w:lineRule="auto"/>
        <w:rPr>
          <w:rFonts w:ascii="Times New Roman" w:hAnsi="Times New Roman"/>
          <w:b/>
          <w:u w:val="single"/>
        </w:rPr>
      </w:pPr>
    </w:p>
    <w:p w14:paraId="0E45F5BB" w14:textId="3508E432" w:rsidR="00067ABD" w:rsidRDefault="00067ABD">
      <w:pPr>
        <w:spacing w:line="480" w:lineRule="auto"/>
        <w:rPr>
          <w:rFonts w:ascii="Times New Roman" w:hAnsi="Times New Roman"/>
          <w:b/>
          <w:u w:val="single"/>
        </w:rPr>
      </w:pPr>
      <w:r w:rsidRPr="00141EDA">
        <w:rPr>
          <w:rFonts w:ascii="Times New Roman" w:hAnsi="Times New Roman"/>
          <w:b/>
          <w:u w:val="single"/>
        </w:rPr>
        <w:t>Figure Caption:</w:t>
      </w:r>
      <w:r w:rsidR="0095144D">
        <w:rPr>
          <w:rFonts w:ascii="Times New Roman" w:hAnsi="Times New Roman"/>
          <w:b/>
          <w:u w:val="single"/>
        </w:rPr>
        <w:t xml:space="preserve"> </w:t>
      </w:r>
    </w:p>
    <w:p w14:paraId="1C8AC3BA" w14:textId="3512B3A8" w:rsidR="008072AD" w:rsidRPr="00067ABD" w:rsidRDefault="00067ABD" w:rsidP="00D1399D">
      <w:pPr>
        <w:spacing w:line="480" w:lineRule="auto"/>
        <w:rPr>
          <w:rFonts w:ascii="Times New Roman" w:hAnsi="Times New Roman"/>
        </w:rPr>
      </w:pPr>
      <w:bookmarkStart w:id="6" w:name="OLE_LINK1"/>
      <w:bookmarkStart w:id="7" w:name="OLE_LINK2"/>
      <w:r w:rsidRPr="00141EDA">
        <w:rPr>
          <w:rFonts w:ascii="Times New Roman" w:hAnsi="Times New Roman"/>
          <w:b/>
        </w:rPr>
        <w:t>Fig. 1.</w:t>
      </w:r>
      <w:r w:rsidRPr="00141EDA">
        <w:rPr>
          <w:rFonts w:ascii="Times New Roman" w:hAnsi="Times New Roman"/>
        </w:rPr>
        <w:t xml:space="preserve"> </w:t>
      </w:r>
      <w:r w:rsidR="003705F3">
        <w:rPr>
          <w:rFonts w:ascii="Times New Roman" w:hAnsi="Times New Roman"/>
        </w:rPr>
        <w:t>Mean s</w:t>
      </w:r>
      <w:r w:rsidR="0095144D">
        <w:rPr>
          <w:rFonts w:ascii="Times New Roman" w:hAnsi="Times New Roman"/>
        </w:rPr>
        <w:t>oil potential nitrification rates</w:t>
      </w:r>
      <w:r w:rsidR="008B3849">
        <w:rPr>
          <w:rFonts w:ascii="Times New Roman" w:hAnsi="Times New Roman"/>
        </w:rPr>
        <w:t xml:space="preserve"> (a),</w:t>
      </w:r>
      <w:r w:rsidR="0095144D">
        <w:rPr>
          <w:rFonts w:ascii="Times New Roman" w:hAnsi="Times New Roman"/>
        </w:rPr>
        <w:t xml:space="preserve"> </w:t>
      </w:r>
      <w:r w:rsidR="008B3849">
        <w:rPr>
          <w:rFonts w:ascii="Times New Roman" w:hAnsi="Times New Roman"/>
        </w:rPr>
        <w:t xml:space="preserve">mean soil gene abundance of archaeal </w:t>
      </w:r>
      <w:proofErr w:type="spellStart"/>
      <w:r w:rsidR="008B3849" w:rsidRPr="00141EDA">
        <w:rPr>
          <w:rFonts w:ascii="Times New Roman" w:hAnsi="Times New Roman"/>
          <w:i/>
        </w:rPr>
        <w:t>amoA</w:t>
      </w:r>
      <w:proofErr w:type="spellEnd"/>
      <w:r w:rsidR="008B3849">
        <w:rPr>
          <w:rFonts w:ascii="Times New Roman" w:hAnsi="Times New Roman"/>
        </w:rPr>
        <w:t xml:space="preserve"> (b)</w:t>
      </w:r>
      <w:r w:rsidR="00760EE1">
        <w:rPr>
          <w:rFonts w:ascii="Times New Roman" w:hAnsi="Times New Roman"/>
        </w:rPr>
        <w:t>,</w:t>
      </w:r>
      <w:r w:rsidR="008B3849">
        <w:rPr>
          <w:rFonts w:ascii="Times New Roman" w:hAnsi="Times New Roman"/>
        </w:rPr>
        <w:t xml:space="preserve"> and mean soil gene abundance of bacterial </w:t>
      </w:r>
      <w:proofErr w:type="spellStart"/>
      <w:r w:rsidR="008B3849" w:rsidRPr="00141EDA">
        <w:rPr>
          <w:rFonts w:ascii="Times New Roman" w:hAnsi="Times New Roman"/>
          <w:i/>
        </w:rPr>
        <w:t>amoA</w:t>
      </w:r>
      <w:proofErr w:type="spellEnd"/>
      <w:r w:rsidR="008B3849">
        <w:rPr>
          <w:rFonts w:ascii="Times New Roman" w:hAnsi="Times New Roman"/>
        </w:rPr>
        <w:t xml:space="preserve"> (c) as a function of mean foliar condensed tannin concentrations of canopy trees in nine gallery forest stands across a naturally occurring </w:t>
      </w:r>
      <w:proofErr w:type="spellStart"/>
      <w:r w:rsidR="008B3849" w:rsidRPr="00615C3A">
        <w:rPr>
          <w:rFonts w:ascii="Times New Roman" w:hAnsi="Times New Roman"/>
          <w:i/>
        </w:rPr>
        <w:t>Populus</w:t>
      </w:r>
      <w:proofErr w:type="spellEnd"/>
      <w:r w:rsidR="008B3849">
        <w:rPr>
          <w:rFonts w:ascii="Times New Roman" w:hAnsi="Times New Roman"/>
        </w:rPr>
        <w:t xml:space="preserve"> hybridization gradient. Horizontal and vertical error bars represent one standard error of the mean for each forest stand (</w:t>
      </w:r>
      <w:r w:rsidR="00DE6E2B" w:rsidRPr="00141EDA">
        <w:rPr>
          <w:rFonts w:ascii="Times New Roman" w:hAnsi="Times New Roman"/>
          <w:i/>
        </w:rPr>
        <w:t>R</w:t>
      </w:r>
      <w:r w:rsidR="00DE6E2B" w:rsidRPr="00141EDA">
        <w:rPr>
          <w:rFonts w:ascii="Times New Roman" w:hAnsi="Times New Roman"/>
          <w:vertAlign w:val="superscript"/>
        </w:rPr>
        <w:t>2</w:t>
      </w:r>
      <w:r w:rsidR="00DE6E2B">
        <w:rPr>
          <w:rFonts w:ascii="Times New Roman" w:hAnsi="Times New Roman"/>
        </w:rPr>
        <w:t xml:space="preserve"> = 0.77, </w:t>
      </w:r>
      <w:r w:rsidR="00DE6E2B" w:rsidRPr="00141EDA">
        <w:rPr>
          <w:rFonts w:ascii="Times New Roman" w:hAnsi="Times New Roman"/>
          <w:i/>
        </w:rPr>
        <w:t>p</w:t>
      </w:r>
      <w:r w:rsidR="00DE6E2B">
        <w:rPr>
          <w:rFonts w:ascii="Times New Roman" w:hAnsi="Times New Roman"/>
        </w:rPr>
        <w:t xml:space="preserve"> = 0.002 for (a); </w:t>
      </w:r>
      <w:r w:rsidR="008B3849" w:rsidRPr="00615C3A">
        <w:rPr>
          <w:rFonts w:ascii="Times New Roman" w:hAnsi="Times New Roman"/>
          <w:i/>
        </w:rPr>
        <w:t>R</w:t>
      </w:r>
      <w:r w:rsidR="008B3849" w:rsidRPr="00615C3A">
        <w:rPr>
          <w:rFonts w:ascii="Times New Roman" w:hAnsi="Times New Roman"/>
          <w:vertAlign w:val="superscript"/>
        </w:rPr>
        <w:t>2</w:t>
      </w:r>
      <w:r w:rsidR="008B3849">
        <w:rPr>
          <w:rFonts w:ascii="Times New Roman" w:hAnsi="Times New Roman"/>
        </w:rPr>
        <w:t xml:space="preserve"> = 0.53, </w:t>
      </w:r>
      <w:r w:rsidR="008B3849" w:rsidRPr="00615C3A">
        <w:rPr>
          <w:rFonts w:ascii="Times New Roman" w:hAnsi="Times New Roman"/>
          <w:i/>
        </w:rPr>
        <w:t>p</w:t>
      </w:r>
      <w:r w:rsidR="008B3849">
        <w:rPr>
          <w:rFonts w:ascii="Times New Roman" w:hAnsi="Times New Roman"/>
        </w:rPr>
        <w:t xml:space="preserve"> = 0.03</w:t>
      </w:r>
      <w:r w:rsidR="00DE6E2B">
        <w:rPr>
          <w:rFonts w:ascii="Times New Roman" w:hAnsi="Times New Roman"/>
        </w:rPr>
        <w:t xml:space="preserve"> </w:t>
      </w:r>
      <w:r w:rsidR="008B3849">
        <w:rPr>
          <w:rFonts w:ascii="Times New Roman" w:hAnsi="Times New Roman"/>
        </w:rPr>
        <w:t>for (</w:t>
      </w:r>
      <w:r w:rsidR="00DE6E2B">
        <w:rPr>
          <w:rFonts w:ascii="Times New Roman" w:hAnsi="Times New Roman"/>
        </w:rPr>
        <w:t>b</w:t>
      </w:r>
      <w:r w:rsidR="008B3849">
        <w:rPr>
          <w:rFonts w:ascii="Times New Roman" w:hAnsi="Times New Roman"/>
        </w:rPr>
        <w:t>)</w:t>
      </w:r>
      <w:r w:rsidR="00DE6E2B">
        <w:rPr>
          <w:rFonts w:ascii="Times New Roman" w:hAnsi="Times New Roman"/>
        </w:rPr>
        <w:t>;</w:t>
      </w:r>
      <w:r w:rsidR="008B3849">
        <w:rPr>
          <w:rFonts w:ascii="Times New Roman" w:hAnsi="Times New Roman"/>
        </w:rPr>
        <w:t xml:space="preserve"> p = 0.61 for (</w:t>
      </w:r>
      <w:r w:rsidR="00DE6E2B">
        <w:rPr>
          <w:rFonts w:ascii="Times New Roman" w:hAnsi="Times New Roman"/>
        </w:rPr>
        <w:t>c</w:t>
      </w:r>
      <w:r w:rsidR="008B3849">
        <w:rPr>
          <w:rFonts w:ascii="Times New Roman" w:hAnsi="Times New Roman"/>
        </w:rPr>
        <w:t>)</w:t>
      </w:r>
      <w:r w:rsidR="00DE6E2B">
        <w:rPr>
          <w:rFonts w:ascii="Times New Roman" w:hAnsi="Times New Roman"/>
        </w:rPr>
        <w:t xml:space="preserve">; </w:t>
      </w:r>
      <w:proofErr w:type="spellStart"/>
      <w:r w:rsidR="00DE6E2B">
        <w:rPr>
          <w:rFonts w:ascii="Times New Roman" w:hAnsi="Times New Roman"/>
        </w:rPr>
        <w:t>df</w:t>
      </w:r>
      <w:proofErr w:type="spellEnd"/>
      <w:r w:rsidR="00DE6E2B">
        <w:rPr>
          <w:rFonts w:ascii="Times New Roman" w:hAnsi="Times New Roman"/>
        </w:rPr>
        <w:t xml:space="preserve"> = 7 for all three regressions). </w:t>
      </w:r>
      <w:bookmarkEnd w:id="6"/>
      <w:bookmarkEnd w:id="7"/>
    </w:p>
    <w:sectPr w:rsidR="008072AD" w:rsidRPr="00067ABD" w:rsidSect="00587F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B9158" w14:textId="77777777" w:rsidR="00D373F9" w:rsidRDefault="00D373F9" w:rsidP="005E318F">
      <w:r>
        <w:separator/>
      </w:r>
    </w:p>
  </w:endnote>
  <w:endnote w:type="continuationSeparator" w:id="0">
    <w:p w14:paraId="41E2512D" w14:textId="77777777" w:rsidR="00D373F9" w:rsidRDefault="00D373F9" w:rsidP="005E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0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5759002"/>
      <w:docPartObj>
        <w:docPartGallery w:val="Page Numbers (Bottom of Page)"/>
        <w:docPartUnique/>
      </w:docPartObj>
    </w:sdtPr>
    <w:sdtContent>
      <w:p w14:paraId="0F9AACBB" w14:textId="48410089" w:rsidR="00CB0CFC" w:rsidRDefault="00CB0CFC"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701C" w14:textId="77777777" w:rsidR="00CB0CFC" w:rsidRDefault="00CB0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2847308"/>
      <w:docPartObj>
        <w:docPartGallery w:val="Page Numbers (Bottom of Page)"/>
        <w:docPartUnique/>
      </w:docPartObj>
    </w:sdtPr>
    <w:sdtEndPr>
      <w:rPr>
        <w:rStyle w:val="PageNumber"/>
        <w:rFonts w:ascii="Times New Roman" w:hAnsi="Times New Roman"/>
      </w:rPr>
    </w:sdtEndPr>
    <w:sdtContent>
      <w:p w14:paraId="6C8018A6" w14:textId="5C93A8DE" w:rsidR="00CB0CFC" w:rsidRDefault="00CB0CFC" w:rsidP="003E4F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D5204" w14:textId="77777777" w:rsidR="00CB0CFC" w:rsidRDefault="00CB0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2732F" w14:textId="77777777" w:rsidR="00D373F9" w:rsidRDefault="00D373F9" w:rsidP="005E318F">
      <w:r>
        <w:separator/>
      </w:r>
    </w:p>
  </w:footnote>
  <w:footnote w:type="continuationSeparator" w:id="0">
    <w:p w14:paraId="049AE6C9" w14:textId="77777777" w:rsidR="00D373F9" w:rsidRDefault="00D373F9" w:rsidP="005E318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 Selmants">
    <w15:presenceInfo w15:providerId="None" w15:userId="Paul C. Selma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4"/>
    <w:rsid w:val="000002F9"/>
    <w:rsid w:val="000020B7"/>
    <w:rsid w:val="0000471C"/>
    <w:rsid w:val="0000624F"/>
    <w:rsid w:val="0000792C"/>
    <w:rsid w:val="00011AB4"/>
    <w:rsid w:val="000138A6"/>
    <w:rsid w:val="00013F9A"/>
    <w:rsid w:val="000158AD"/>
    <w:rsid w:val="0002106C"/>
    <w:rsid w:val="000220F9"/>
    <w:rsid w:val="000326FD"/>
    <w:rsid w:val="00033A68"/>
    <w:rsid w:val="00036E78"/>
    <w:rsid w:val="00043365"/>
    <w:rsid w:val="000502D5"/>
    <w:rsid w:val="00052431"/>
    <w:rsid w:val="00052F1B"/>
    <w:rsid w:val="0006597F"/>
    <w:rsid w:val="00067ABD"/>
    <w:rsid w:val="00067BA3"/>
    <w:rsid w:val="0007308B"/>
    <w:rsid w:val="00073C09"/>
    <w:rsid w:val="00084243"/>
    <w:rsid w:val="0009472B"/>
    <w:rsid w:val="0009666C"/>
    <w:rsid w:val="000B28EE"/>
    <w:rsid w:val="000B4583"/>
    <w:rsid w:val="000B5044"/>
    <w:rsid w:val="000B66D7"/>
    <w:rsid w:val="000B7B53"/>
    <w:rsid w:val="000C0DEF"/>
    <w:rsid w:val="000C2C46"/>
    <w:rsid w:val="000C40BA"/>
    <w:rsid w:val="000C7947"/>
    <w:rsid w:val="000D5B99"/>
    <w:rsid w:val="000D723E"/>
    <w:rsid w:val="000E5C07"/>
    <w:rsid w:val="000E6D06"/>
    <w:rsid w:val="000F1CE3"/>
    <w:rsid w:val="000F2BCF"/>
    <w:rsid w:val="000F52AF"/>
    <w:rsid w:val="000F6CB9"/>
    <w:rsid w:val="001013CD"/>
    <w:rsid w:val="0010299D"/>
    <w:rsid w:val="0010501D"/>
    <w:rsid w:val="00106383"/>
    <w:rsid w:val="0010779B"/>
    <w:rsid w:val="0011151D"/>
    <w:rsid w:val="00111B39"/>
    <w:rsid w:val="00122694"/>
    <w:rsid w:val="00125AE0"/>
    <w:rsid w:val="001356DD"/>
    <w:rsid w:val="00135CBC"/>
    <w:rsid w:val="00136540"/>
    <w:rsid w:val="00137A69"/>
    <w:rsid w:val="00141EDA"/>
    <w:rsid w:val="00147BE7"/>
    <w:rsid w:val="001502D4"/>
    <w:rsid w:val="00155953"/>
    <w:rsid w:val="00161D55"/>
    <w:rsid w:val="001757D6"/>
    <w:rsid w:val="001759D3"/>
    <w:rsid w:val="0017638E"/>
    <w:rsid w:val="001850E5"/>
    <w:rsid w:val="00186C31"/>
    <w:rsid w:val="0018712D"/>
    <w:rsid w:val="00192E63"/>
    <w:rsid w:val="00195932"/>
    <w:rsid w:val="001B44FD"/>
    <w:rsid w:val="001C0768"/>
    <w:rsid w:val="001C247D"/>
    <w:rsid w:val="001C3B88"/>
    <w:rsid w:val="001C61D7"/>
    <w:rsid w:val="001E1991"/>
    <w:rsid w:val="001F4214"/>
    <w:rsid w:val="001F510F"/>
    <w:rsid w:val="001F61E1"/>
    <w:rsid w:val="001F64BE"/>
    <w:rsid w:val="0021325C"/>
    <w:rsid w:val="002179A8"/>
    <w:rsid w:val="00221D74"/>
    <w:rsid w:val="0022601D"/>
    <w:rsid w:val="00232144"/>
    <w:rsid w:val="002344EB"/>
    <w:rsid w:val="00234C3D"/>
    <w:rsid w:val="002354B0"/>
    <w:rsid w:val="002355FC"/>
    <w:rsid w:val="00235DF5"/>
    <w:rsid w:val="002405B3"/>
    <w:rsid w:val="0024706B"/>
    <w:rsid w:val="002473E3"/>
    <w:rsid w:val="00250A2A"/>
    <w:rsid w:val="0025352F"/>
    <w:rsid w:val="002609CB"/>
    <w:rsid w:val="00260EF3"/>
    <w:rsid w:val="002612CB"/>
    <w:rsid w:val="00261D3E"/>
    <w:rsid w:val="0027079F"/>
    <w:rsid w:val="00276DB0"/>
    <w:rsid w:val="002831AA"/>
    <w:rsid w:val="00296D7F"/>
    <w:rsid w:val="002A0F15"/>
    <w:rsid w:val="002A569E"/>
    <w:rsid w:val="002A754C"/>
    <w:rsid w:val="002B1473"/>
    <w:rsid w:val="002B18B1"/>
    <w:rsid w:val="002C060F"/>
    <w:rsid w:val="002C2F65"/>
    <w:rsid w:val="002C427C"/>
    <w:rsid w:val="002C4F1F"/>
    <w:rsid w:val="002D375E"/>
    <w:rsid w:val="002D4811"/>
    <w:rsid w:val="002E17CE"/>
    <w:rsid w:val="002E2A43"/>
    <w:rsid w:val="002E341F"/>
    <w:rsid w:val="002E498A"/>
    <w:rsid w:val="002E4BD4"/>
    <w:rsid w:val="002E4D7F"/>
    <w:rsid w:val="002F058A"/>
    <w:rsid w:val="002F45BD"/>
    <w:rsid w:val="002F5970"/>
    <w:rsid w:val="002F5C73"/>
    <w:rsid w:val="002F6785"/>
    <w:rsid w:val="002F6B0F"/>
    <w:rsid w:val="00302C3E"/>
    <w:rsid w:val="0030730F"/>
    <w:rsid w:val="00307FF0"/>
    <w:rsid w:val="003143BA"/>
    <w:rsid w:val="00330095"/>
    <w:rsid w:val="003304C7"/>
    <w:rsid w:val="0033136B"/>
    <w:rsid w:val="0033380A"/>
    <w:rsid w:val="00340F88"/>
    <w:rsid w:val="00343173"/>
    <w:rsid w:val="0034493C"/>
    <w:rsid w:val="00346A4B"/>
    <w:rsid w:val="0035054A"/>
    <w:rsid w:val="003505E5"/>
    <w:rsid w:val="00351424"/>
    <w:rsid w:val="0035161D"/>
    <w:rsid w:val="00353E36"/>
    <w:rsid w:val="0035508D"/>
    <w:rsid w:val="0035588F"/>
    <w:rsid w:val="00356858"/>
    <w:rsid w:val="003705F3"/>
    <w:rsid w:val="00371A32"/>
    <w:rsid w:val="003756B0"/>
    <w:rsid w:val="00376809"/>
    <w:rsid w:val="003774FB"/>
    <w:rsid w:val="00380AF2"/>
    <w:rsid w:val="00381D09"/>
    <w:rsid w:val="0038403A"/>
    <w:rsid w:val="0038714C"/>
    <w:rsid w:val="00390BD0"/>
    <w:rsid w:val="00393436"/>
    <w:rsid w:val="00395C62"/>
    <w:rsid w:val="003A19BD"/>
    <w:rsid w:val="003A32CB"/>
    <w:rsid w:val="003A5946"/>
    <w:rsid w:val="003A7A40"/>
    <w:rsid w:val="003B3063"/>
    <w:rsid w:val="003B39B4"/>
    <w:rsid w:val="003B6C36"/>
    <w:rsid w:val="003B6C41"/>
    <w:rsid w:val="003C53F5"/>
    <w:rsid w:val="003D3D22"/>
    <w:rsid w:val="003D458B"/>
    <w:rsid w:val="003E2011"/>
    <w:rsid w:val="003E4F2B"/>
    <w:rsid w:val="003E5DA3"/>
    <w:rsid w:val="003E7058"/>
    <w:rsid w:val="003F04DB"/>
    <w:rsid w:val="003F0EA7"/>
    <w:rsid w:val="003F1764"/>
    <w:rsid w:val="003F3FE5"/>
    <w:rsid w:val="004009E2"/>
    <w:rsid w:val="004116C3"/>
    <w:rsid w:val="0041385D"/>
    <w:rsid w:val="00414427"/>
    <w:rsid w:val="00415BF7"/>
    <w:rsid w:val="00416881"/>
    <w:rsid w:val="00417DEB"/>
    <w:rsid w:val="0042228C"/>
    <w:rsid w:val="00423D1F"/>
    <w:rsid w:val="00426A34"/>
    <w:rsid w:val="0043354F"/>
    <w:rsid w:val="004367ED"/>
    <w:rsid w:val="00437905"/>
    <w:rsid w:val="00442000"/>
    <w:rsid w:val="00457E60"/>
    <w:rsid w:val="00460BB7"/>
    <w:rsid w:val="0046425C"/>
    <w:rsid w:val="00473F0D"/>
    <w:rsid w:val="004765C2"/>
    <w:rsid w:val="00477C1F"/>
    <w:rsid w:val="00483123"/>
    <w:rsid w:val="0048674A"/>
    <w:rsid w:val="00487AFE"/>
    <w:rsid w:val="00491424"/>
    <w:rsid w:val="00497099"/>
    <w:rsid w:val="004A01A1"/>
    <w:rsid w:val="004A1C89"/>
    <w:rsid w:val="004A6D0C"/>
    <w:rsid w:val="004B3FC7"/>
    <w:rsid w:val="004B406C"/>
    <w:rsid w:val="004C00A3"/>
    <w:rsid w:val="004C454B"/>
    <w:rsid w:val="004D55F2"/>
    <w:rsid w:val="004D64C6"/>
    <w:rsid w:val="004E12A3"/>
    <w:rsid w:val="004E28B2"/>
    <w:rsid w:val="004E4427"/>
    <w:rsid w:val="004E44FE"/>
    <w:rsid w:val="004E5F4E"/>
    <w:rsid w:val="004F3B6F"/>
    <w:rsid w:val="004F47B8"/>
    <w:rsid w:val="004F49D3"/>
    <w:rsid w:val="004F6982"/>
    <w:rsid w:val="00502E18"/>
    <w:rsid w:val="005051E9"/>
    <w:rsid w:val="00507D64"/>
    <w:rsid w:val="005118B9"/>
    <w:rsid w:val="00513037"/>
    <w:rsid w:val="00513877"/>
    <w:rsid w:val="00522AF4"/>
    <w:rsid w:val="00524BF1"/>
    <w:rsid w:val="00526CA6"/>
    <w:rsid w:val="005279B8"/>
    <w:rsid w:val="00542B63"/>
    <w:rsid w:val="00543312"/>
    <w:rsid w:val="0054669E"/>
    <w:rsid w:val="00547AB2"/>
    <w:rsid w:val="005524DF"/>
    <w:rsid w:val="005525BC"/>
    <w:rsid w:val="00556E54"/>
    <w:rsid w:val="00557D6E"/>
    <w:rsid w:val="0056057D"/>
    <w:rsid w:val="00562079"/>
    <w:rsid w:val="00566ABB"/>
    <w:rsid w:val="00566E24"/>
    <w:rsid w:val="00572067"/>
    <w:rsid w:val="005723B8"/>
    <w:rsid w:val="00577A59"/>
    <w:rsid w:val="0058556B"/>
    <w:rsid w:val="00587FD8"/>
    <w:rsid w:val="00590C74"/>
    <w:rsid w:val="00593C9E"/>
    <w:rsid w:val="00595650"/>
    <w:rsid w:val="005974CA"/>
    <w:rsid w:val="005B251D"/>
    <w:rsid w:val="005C786D"/>
    <w:rsid w:val="005C7F0F"/>
    <w:rsid w:val="005E2A5B"/>
    <w:rsid w:val="005E318F"/>
    <w:rsid w:val="005F480E"/>
    <w:rsid w:val="005F5A4D"/>
    <w:rsid w:val="005F6265"/>
    <w:rsid w:val="005F7B13"/>
    <w:rsid w:val="0060115D"/>
    <w:rsid w:val="00602D74"/>
    <w:rsid w:val="00603A92"/>
    <w:rsid w:val="006043D8"/>
    <w:rsid w:val="00611ACD"/>
    <w:rsid w:val="00615149"/>
    <w:rsid w:val="00616A2C"/>
    <w:rsid w:val="00625204"/>
    <w:rsid w:val="00631BB6"/>
    <w:rsid w:val="0063445D"/>
    <w:rsid w:val="0063606F"/>
    <w:rsid w:val="006369DD"/>
    <w:rsid w:val="00637878"/>
    <w:rsid w:val="00640B1F"/>
    <w:rsid w:val="00645603"/>
    <w:rsid w:val="00655840"/>
    <w:rsid w:val="006560F0"/>
    <w:rsid w:val="006611F8"/>
    <w:rsid w:val="00663687"/>
    <w:rsid w:val="00664F11"/>
    <w:rsid w:val="0067051B"/>
    <w:rsid w:val="006719C6"/>
    <w:rsid w:val="00677889"/>
    <w:rsid w:val="00680D88"/>
    <w:rsid w:val="00682939"/>
    <w:rsid w:val="0068680C"/>
    <w:rsid w:val="00686B48"/>
    <w:rsid w:val="00686C69"/>
    <w:rsid w:val="0069349D"/>
    <w:rsid w:val="00693EF8"/>
    <w:rsid w:val="00694323"/>
    <w:rsid w:val="006A1399"/>
    <w:rsid w:val="006A6203"/>
    <w:rsid w:val="006A693C"/>
    <w:rsid w:val="006B30B8"/>
    <w:rsid w:val="006B6262"/>
    <w:rsid w:val="006B6648"/>
    <w:rsid w:val="006B7B0B"/>
    <w:rsid w:val="006B7C5C"/>
    <w:rsid w:val="006C19C2"/>
    <w:rsid w:val="006C19DC"/>
    <w:rsid w:val="006C21EF"/>
    <w:rsid w:val="006C3238"/>
    <w:rsid w:val="006C43C0"/>
    <w:rsid w:val="006C7A51"/>
    <w:rsid w:val="006D24DB"/>
    <w:rsid w:val="006D5CA1"/>
    <w:rsid w:val="006E0BF6"/>
    <w:rsid w:val="006E187C"/>
    <w:rsid w:val="006E3CB6"/>
    <w:rsid w:val="006E6964"/>
    <w:rsid w:val="007017B4"/>
    <w:rsid w:val="007273EA"/>
    <w:rsid w:val="007329F2"/>
    <w:rsid w:val="00733074"/>
    <w:rsid w:val="00736B56"/>
    <w:rsid w:val="00740FFC"/>
    <w:rsid w:val="0074233F"/>
    <w:rsid w:val="00742E29"/>
    <w:rsid w:val="007443DC"/>
    <w:rsid w:val="00744DDC"/>
    <w:rsid w:val="007508D9"/>
    <w:rsid w:val="007564D8"/>
    <w:rsid w:val="007568BD"/>
    <w:rsid w:val="0076093B"/>
    <w:rsid w:val="00760EE1"/>
    <w:rsid w:val="0077318E"/>
    <w:rsid w:val="007864BF"/>
    <w:rsid w:val="0078758C"/>
    <w:rsid w:val="00791D64"/>
    <w:rsid w:val="007939A9"/>
    <w:rsid w:val="007A1A57"/>
    <w:rsid w:val="007A629F"/>
    <w:rsid w:val="007A6C40"/>
    <w:rsid w:val="007A760D"/>
    <w:rsid w:val="007B38A1"/>
    <w:rsid w:val="007C6700"/>
    <w:rsid w:val="007C6CB4"/>
    <w:rsid w:val="007D02B4"/>
    <w:rsid w:val="007D0DF3"/>
    <w:rsid w:val="007D3265"/>
    <w:rsid w:val="007D468D"/>
    <w:rsid w:val="007E0598"/>
    <w:rsid w:val="007E35A2"/>
    <w:rsid w:val="007E3BA9"/>
    <w:rsid w:val="007E4B59"/>
    <w:rsid w:val="007E7429"/>
    <w:rsid w:val="007E7D96"/>
    <w:rsid w:val="007F4A8C"/>
    <w:rsid w:val="007F5052"/>
    <w:rsid w:val="007F6526"/>
    <w:rsid w:val="007F70ED"/>
    <w:rsid w:val="00800250"/>
    <w:rsid w:val="0080047A"/>
    <w:rsid w:val="008072AD"/>
    <w:rsid w:val="00815C44"/>
    <w:rsid w:val="00816071"/>
    <w:rsid w:val="00816EBA"/>
    <w:rsid w:val="00822920"/>
    <w:rsid w:val="00831371"/>
    <w:rsid w:val="00831B29"/>
    <w:rsid w:val="00835842"/>
    <w:rsid w:val="00836157"/>
    <w:rsid w:val="008361EA"/>
    <w:rsid w:val="0084140A"/>
    <w:rsid w:val="00846FE5"/>
    <w:rsid w:val="0084753A"/>
    <w:rsid w:val="00854F55"/>
    <w:rsid w:val="0085612C"/>
    <w:rsid w:val="00857B94"/>
    <w:rsid w:val="00867337"/>
    <w:rsid w:val="00870547"/>
    <w:rsid w:val="0087301B"/>
    <w:rsid w:val="00874C48"/>
    <w:rsid w:val="008847DB"/>
    <w:rsid w:val="0089579B"/>
    <w:rsid w:val="00895A3A"/>
    <w:rsid w:val="00897071"/>
    <w:rsid w:val="008A105E"/>
    <w:rsid w:val="008A57C3"/>
    <w:rsid w:val="008B2697"/>
    <w:rsid w:val="008B3258"/>
    <w:rsid w:val="008B3849"/>
    <w:rsid w:val="008C2F7A"/>
    <w:rsid w:val="008C75DB"/>
    <w:rsid w:val="008D28D2"/>
    <w:rsid w:val="008D3486"/>
    <w:rsid w:val="008D531B"/>
    <w:rsid w:val="008D789B"/>
    <w:rsid w:val="008E3BAE"/>
    <w:rsid w:val="008E56F2"/>
    <w:rsid w:val="008E5E85"/>
    <w:rsid w:val="00904D55"/>
    <w:rsid w:val="0090521D"/>
    <w:rsid w:val="00907A52"/>
    <w:rsid w:val="0091755E"/>
    <w:rsid w:val="0092460B"/>
    <w:rsid w:val="00926ED4"/>
    <w:rsid w:val="009275F7"/>
    <w:rsid w:val="00927B5C"/>
    <w:rsid w:val="0093104B"/>
    <w:rsid w:val="00934337"/>
    <w:rsid w:val="009347A4"/>
    <w:rsid w:val="00941AB5"/>
    <w:rsid w:val="0095144D"/>
    <w:rsid w:val="00957547"/>
    <w:rsid w:val="00963343"/>
    <w:rsid w:val="00966546"/>
    <w:rsid w:val="00977D7F"/>
    <w:rsid w:val="00980BA0"/>
    <w:rsid w:val="00980F99"/>
    <w:rsid w:val="009814E7"/>
    <w:rsid w:val="0098272F"/>
    <w:rsid w:val="0098534B"/>
    <w:rsid w:val="0098732B"/>
    <w:rsid w:val="009937AF"/>
    <w:rsid w:val="0099503D"/>
    <w:rsid w:val="009A0FD8"/>
    <w:rsid w:val="009A1D68"/>
    <w:rsid w:val="009A257D"/>
    <w:rsid w:val="009A3671"/>
    <w:rsid w:val="009A5A7B"/>
    <w:rsid w:val="009B2BCA"/>
    <w:rsid w:val="009B4161"/>
    <w:rsid w:val="009C0B1A"/>
    <w:rsid w:val="009C4E0C"/>
    <w:rsid w:val="009C6CA8"/>
    <w:rsid w:val="009D0F59"/>
    <w:rsid w:val="009D5C12"/>
    <w:rsid w:val="009E0AEE"/>
    <w:rsid w:val="009E2F5B"/>
    <w:rsid w:val="009F044F"/>
    <w:rsid w:val="009F40D0"/>
    <w:rsid w:val="009F680F"/>
    <w:rsid w:val="00A02D0A"/>
    <w:rsid w:val="00A05CF6"/>
    <w:rsid w:val="00A14820"/>
    <w:rsid w:val="00A1521F"/>
    <w:rsid w:val="00A20C8B"/>
    <w:rsid w:val="00A2116C"/>
    <w:rsid w:val="00A226B8"/>
    <w:rsid w:val="00A27ACA"/>
    <w:rsid w:val="00A30F8E"/>
    <w:rsid w:val="00A317B9"/>
    <w:rsid w:val="00A31E16"/>
    <w:rsid w:val="00A322B3"/>
    <w:rsid w:val="00A32E25"/>
    <w:rsid w:val="00A33EAA"/>
    <w:rsid w:val="00A368C9"/>
    <w:rsid w:val="00A41AEA"/>
    <w:rsid w:val="00A55ECE"/>
    <w:rsid w:val="00A57BEC"/>
    <w:rsid w:val="00A7402E"/>
    <w:rsid w:val="00A75830"/>
    <w:rsid w:val="00A804F3"/>
    <w:rsid w:val="00A81278"/>
    <w:rsid w:val="00A8506F"/>
    <w:rsid w:val="00A85B71"/>
    <w:rsid w:val="00A94E8E"/>
    <w:rsid w:val="00AA0C35"/>
    <w:rsid w:val="00AA1529"/>
    <w:rsid w:val="00AA2E3B"/>
    <w:rsid w:val="00AA36FC"/>
    <w:rsid w:val="00AB3025"/>
    <w:rsid w:val="00AB4EF9"/>
    <w:rsid w:val="00AB59E5"/>
    <w:rsid w:val="00AC6CE3"/>
    <w:rsid w:val="00AC7AED"/>
    <w:rsid w:val="00AD1C10"/>
    <w:rsid w:val="00AD3DB6"/>
    <w:rsid w:val="00AD4F5F"/>
    <w:rsid w:val="00AD7195"/>
    <w:rsid w:val="00AE2669"/>
    <w:rsid w:val="00AE5F04"/>
    <w:rsid w:val="00AF116F"/>
    <w:rsid w:val="00AF3373"/>
    <w:rsid w:val="00AF5D33"/>
    <w:rsid w:val="00B02B74"/>
    <w:rsid w:val="00B036F5"/>
    <w:rsid w:val="00B11FE3"/>
    <w:rsid w:val="00B13762"/>
    <w:rsid w:val="00B13826"/>
    <w:rsid w:val="00B15886"/>
    <w:rsid w:val="00B218C5"/>
    <w:rsid w:val="00B365BE"/>
    <w:rsid w:val="00B46FBC"/>
    <w:rsid w:val="00B5061A"/>
    <w:rsid w:val="00B52063"/>
    <w:rsid w:val="00B54343"/>
    <w:rsid w:val="00B57061"/>
    <w:rsid w:val="00B64540"/>
    <w:rsid w:val="00B66950"/>
    <w:rsid w:val="00B677A5"/>
    <w:rsid w:val="00B849F5"/>
    <w:rsid w:val="00B855F9"/>
    <w:rsid w:val="00B87A66"/>
    <w:rsid w:val="00B87BFB"/>
    <w:rsid w:val="00B90E6C"/>
    <w:rsid w:val="00B9123A"/>
    <w:rsid w:val="00BA0086"/>
    <w:rsid w:val="00BA08F3"/>
    <w:rsid w:val="00BA33A3"/>
    <w:rsid w:val="00BA6147"/>
    <w:rsid w:val="00BC0C71"/>
    <w:rsid w:val="00BC3324"/>
    <w:rsid w:val="00BC3916"/>
    <w:rsid w:val="00BC3D60"/>
    <w:rsid w:val="00BC6BFE"/>
    <w:rsid w:val="00BD0088"/>
    <w:rsid w:val="00BD0F6E"/>
    <w:rsid w:val="00BD2175"/>
    <w:rsid w:val="00BD5E3C"/>
    <w:rsid w:val="00BE5640"/>
    <w:rsid w:val="00BE7708"/>
    <w:rsid w:val="00BF19AC"/>
    <w:rsid w:val="00BF583B"/>
    <w:rsid w:val="00BF5C28"/>
    <w:rsid w:val="00C036F3"/>
    <w:rsid w:val="00C070AD"/>
    <w:rsid w:val="00C1312B"/>
    <w:rsid w:val="00C13186"/>
    <w:rsid w:val="00C163B1"/>
    <w:rsid w:val="00C16A68"/>
    <w:rsid w:val="00C16B52"/>
    <w:rsid w:val="00C21ED6"/>
    <w:rsid w:val="00C233E4"/>
    <w:rsid w:val="00C313A1"/>
    <w:rsid w:val="00C37E1F"/>
    <w:rsid w:val="00C404AE"/>
    <w:rsid w:val="00C466E6"/>
    <w:rsid w:val="00C507A0"/>
    <w:rsid w:val="00C51A61"/>
    <w:rsid w:val="00C55156"/>
    <w:rsid w:val="00C551C7"/>
    <w:rsid w:val="00C55EDA"/>
    <w:rsid w:val="00C561F5"/>
    <w:rsid w:val="00C5697C"/>
    <w:rsid w:val="00C571ED"/>
    <w:rsid w:val="00C57395"/>
    <w:rsid w:val="00C60330"/>
    <w:rsid w:val="00C615E2"/>
    <w:rsid w:val="00C63D98"/>
    <w:rsid w:val="00C67F12"/>
    <w:rsid w:val="00C72B63"/>
    <w:rsid w:val="00C75658"/>
    <w:rsid w:val="00C76C99"/>
    <w:rsid w:val="00C810DD"/>
    <w:rsid w:val="00C81A3E"/>
    <w:rsid w:val="00C83D94"/>
    <w:rsid w:val="00C853B6"/>
    <w:rsid w:val="00C9427A"/>
    <w:rsid w:val="00C94919"/>
    <w:rsid w:val="00C97CF2"/>
    <w:rsid w:val="00CA1655"/>
    <w:rsid w:val="00CA5A17"/>
    <w:rsid w:val="00CA697F"/>
    <w:rsid w:val="00CB0CFC"/>
    <w:rsid w:val="00CB6608"/>
    <w:rsid w:val="00CC0138"/>
    <w:rsid w:val="00CC04CF"/>
    <w:rsid w:val="00CC40F0"/>
    <w:rsid w:val="00CC42F5"/>
    <w:rsid w:val="00CD26DB"/>
    <w:rsid w:val="00CD5913"/>
    <w:rsid w:val="00CD633C"/>
    <w:rsid w:val="00CD7051"/>
    <w:rsid w:val="00CD79B1"/>
    <w:rsid w:val="00CD7EAA"/>
    <w:rsid w:val="00CE4ED0"/>
    <w:rsid w:val="00D019F4"/>
    <w:rsid w:val="00D03134"/>
    <w:rsid w:val="00D05FB6"/>
    <w:rsid w:val="00D06178"/>
    <w:rsid w:val="00D1399D"/>
    <w:rsid w:val="00D1419D"/>
    <w:rsid w:val="00D144BA"/>
    <w:rsid w:val="00D1643E"/>
    <w:rsid w:val="00D21A1A"/>
    <w:rsid w:val="00D224C4"/>
    <w:rsid w:val="00D23D78"/>
    <w:rsid w:val="00D24165"/>
    <w:rsid w:val="00D256DB"/>
    <w:rsid w:val="00D30143"/>
    <w:rsid w:val="00D30F14"/>
    <w:rsid w:val="00D373F9"/>
    <w:rsid w:val="00D40BE3"/>
    <w:rsid w:val="00D43001"/>
    <w:rsid w:val="00D46E71"/>
    <w:rsid w:val="00D611C5"/>
    <w:rsid w:val="00D65D36"/>
    <w:rsid w:val="00D66A38"/>
    <w:rsid w:val="00D703C8"/>
    <w:rsid w:val="00D714AE"/>
    <w:rsid w:val="00D714BF"/>
    <w:rsid w:val="00D71AC3"/>
    <w:rsid w:val="00D72AD6"/>
    <w:rsid w:val="00D8000C"/>
    <w:rsid w:val="00D87793"/>
    <w:rsid w:val="00D91B73"/>
    <w:rsid w:val="00D94B0B"/>
    <w:rsid w:val="00DA22FD"/>
    <w:rsid w:val="00DA59E1"/>
    <w:rsid w:val="00DB0D18"/>
    <w:rsid w:val="00DB1EC9"/>
    <w:rsid w:val="00DB4F02"/>
    <w:rsid w:val="00DC07F2"/>
    <w:rsid w:val="00DC1774"/>
    <w:rsid w:val="00DC5C82"/>
    <w:rsid w:val="00DD1CE5"/>
    <w:rsid w:val="00DD3724"/>
    <w:rsid w:val="00DD69AA"/>
    <w:rsid w:val="00DE37A9"/>
    <w:rsid w:val="00DE6E2B"/>
    <w:rsid w:val="00DF5F13"/>
    <w:rsid w:val="00DF6973"/>
    <w:rsid w:val="00DF69B2"/>
    <w:rsid w:val="00E03F94"/>
    <w:rsid w:val="00E074C7"/>
    <w:rsid w:val="00E11B58"/>
    <w:rsid w:val="00E13CFF"/>
    <w:rsid w:val="00E16767"/>
    <w:rsid w:val="00E24271"/>
    <w:rsid w:val="00E30280"/>
    <w:rsid w:val="00E3398D"/>
    <w:rsid w:val="00E34589"/>
    <w:rsid w:val="00E36B0D"/>
    <w:rsid w:val="00E41510"/>
    <w:rsid w:val="00E43536"/>
    <w:rsid w:val="00E43AE5"/>
    <w:rsid w:val="00E47C74"/>
    <w:rsid w:val="00E66D44"/>
    <w:rsid w:val="00E70B71"/>
    <w:rsid w:val="00E71670"/>
    <w:rsid w:val="00E72373"/>
    <w:rsid w:val="00E753E1"/>
    <w:rsid w:val="00E7642D"/>
    <w:rsid w:val="00E77633"/>
    <w:rsid w:val="00E77A0C"/>
    <w:rsid w:val="00E80CB9"/>
    <w:rsid w:val="00E869BF"/>
    <w:rsid w:val="00EA1327"/>
    <w:rsid w:val="00EB169C"/>
    <w:rsid w:val="00EB44AE"/>
    <w:rsid w:val="00EB44D1"/>
    <w:rsid w:val="00EB76DB"/>
    <w:rsid w:val="00EB7825"/>
    <w:rsid w:val="00EB7B5A"/>
    <w:rsid w:val="00EC0E50"/>
    <w:rsid w:val="00EC1D14"/>
    <w:rsid w:val="00EC1FB9"/>
    <w:rsid w:val="00EC2990"/>
    <w:rsid w:val="00EC40EF"/>
    <w:rsid w:val="00EC416E"/>
    <w:rsid w:val="00ED06C6"/>
    <w:rsid w:val="00ED3C3A"/>
    <w:rsid w:val="00ED584D"/>
    <w:rsid w:val="00ED5DF1"/>
    <w:rsid w:val="00EE05CA"/>
    <w:rsid w:val="00EE4585"/>
    <w:rsid w:val="00EF4C37"/>
    <w:rsid w:val="00EF72E2"/>
    <w:rsid w:val="00F053F5"/>
    <w:rsid w:val="00F06CB6"/>
    <w:rsid w:val="00F07F18"/>
    <w:rsid w:val="00F111E4"/>
    <w:rsid w:val="00F137C6"/>
    <w:rsid w:val="00F17D4C"/>
    <w:rsid w:val="00F225B7"/>
    <w:rsid w:val="00F3009A"/>
    <w:rsid w:val="00F308E3"/>
    <w:rsid w:val="00F31197"/>
    <w:rsid w:val="00F31796"/>
    <w:rsid w:val="00F33DBA"/>
    <w:rsid w:val="00F40B93"/>
    <w:rsid w:val="00F41012"/>
    <w:rsid w:val="00F42C7F"/>
    <w:rsid w:val="00F43091"/>
    <w:rsid w:val="00F44491"/>
    <w:rsid w:val="00F44DE7"/>
    <w:rsid w:val="00F51F08"/>
    <w:rsid w:val="00F544E9"/>
    <w:rsid w:val="00F57099"/>
    <w:rsid w:val="00F64724"/>
    <w:rsid w:val="00F66700"/>
    <w:rsid w:val="00F705A8"/>
    <w:rsid w:val="00F83898"/>
    <w:rsid w:val="00F86E04"/>
    <w:rsid w:val="00F97C0B"/>
    <w:rsid w:val="00FA41F5"/>
    <w:rsid w:val="00FA6551"/>
    <w:rsid w:val="00FB302C"/>
    <w:rsid w:val="00FB3AE1"/>
    <w:rsid w:val="00FB4CD8"/>
    <w:rsid w:val="00FB7290"/>
    <w:rsid w:val="00FB777E"/>
    <w:rsid w:val="00FC07B3"/>
    <w:rsid w:val="00FC0C6F"/>
    <w:rsid w:val="00FC12FB"/>
    <w:rsid w:val="00FC13AB"/>
    <w:rsid w:val="00FC6355"/>
    <w:rsid w:val="00FD03AE"/>
    <w:rsid w:val="00FD1707"/>
    <w:rsid w:val="00FD2B72"/>
    <w:rsid w:val="00FD5D7E"/>
    <w:rsid w:val="00FD6A72"/>
    <w:rsid w:val="00FE0E8D"/>
    <w:rsid w:val="00FE1DEF"/>
    <w:rsid w:val="00FF1201"/>
    <w:rsid w:val="00FF224D"/>
    <w:rsid w:val="00FF5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481"/>
  </w:style>
  <w:style w:type="paragraph" w:styleId="Heading2">
    <w:name w:val="heading 2"/>
    <w:basedOn w:val="Normal"/>
    <w:next w:val="Normal"/>
    <w:link w:val="Heading2Char"/>
    <w:uiPriority w:val="9"/>
    <w:semiHidden/>
    <w:unhideWhenUsed/>
    <w:qFormat/>
    <w:rsid w:val="007A6C4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41AEA"/>
  </w:style>
  <w:style w:type="table" w:styleId="TableGrid">
    <w:name w:val="Table Grid"/>
    <w:basedOn w:val="TableNormal"/>
    <w:uiPriority w:val="59"/>
    <w:rsid w:val="0063787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93EF8"/>
    <w:rPr>
      <w:sz w:val="16"/>
      <w:szCs w:val="16"/>
    </w:rPr>
  </w:style>
  <w:style w:type="paragraph" w:styleId="CommentText">
    <w:name w:val="annotation text"/>
    <w:basedOn w:val="Normal"/>
    <w:link w:val="CommentTextChar"/>
    <w:uiPriority w:val="99"/>
    <w:semiHidden/>
    <w:unhideWhenUsed/>
    <w:rsid w:val="00693EF8"/>
    <w:rPr>
      <w:sz w:val="20"/>
      <w:szCs w:val="20"/>
    </w:rPr>
  </w:style>
  <w:style w:type="character" w:customStyle="1" w:styleId="CommentTextChar">
    <w:name w:val="Comment Text Char"/>
    <w:basedOn w:val="DefaultParagraphFont"/>
    <w:link w:val="CommentText"/>
    <w:uiPriority w:val="99"/>
    <w:semiHidden/>
    <w:rsid w:val="00693EF8"/>
    <w:rPr>
      <w:sz w:val="20"/>
      <w:szCs w:val="20"/>
    </w:rPr>
  </w:style>
  <w:style w:type="paragraph" w:styleId="CommentSubject">
    <w:name w:val="annotation subject"/>
    <w:basedOn w:val="CommentText"/>
    <w:next w:val="CommentText"/>
    <w:link w:val="CommentSubjectChar"/>
    <w:uiPriority w:val="99"/>
    <w:semiHidden/>
    <w:unhideWhenUsed/>
    <w:rsid w:val="00693EF8"/>
    <w:rPr>
      <w:b/>
      <w:bCs/>
    </w:rPr>
  </w:style>
  <w:style w:type="character" w:customStyle="1" w:styleId="CommentSubjectChar">
    <w:name w:val="Comment Subject Char"/>
    <w:basedOn w:val="CommentTextChar"/>
    <w:link w:val="CommentSubject"/>
    <w:uiPriority w:val="99"/>
    <w:semiHidden/>
    <w:rsid w:val="00693EF8"/>
    <w:rPr>
      <w:b/>
      <w:bCs/>
      <w:sz w:val="20"/>
      <w:szCs w:val="20"/>
    </w:rPr>
  </w:style>
  <w:style w:type="paragraph" w:styleId="BalloonText">
    <w:name w:val="Balloon Text"/>
    <w:basedOn w:val="Normal"/>
    <w:link w:val="BalloonTextChar"/>
    <w:uiPriority w:val="99"/>
    <w:semiHidden/>
    <w:unhideWhenUsed/>
    <w:rsid w:val="00693E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EF8"/>
    <w:rPr>
      <w:rFonts w:ascii="Segoe UI" w:hAnsi="Segoe UI" w:cs="Segoe UI"/>
      <w:sz w:val="18"/>
      <w:szCs w:val="18"/>
    </w:rPr>
  </w:style>
  <w:style w:type="paragraph" w:styleId="Revision">
    <w:name w:val="Revision"/>
    <w:hidden/>
    <w:uiPriority w:val="99"/>
    <w:semiHidden/>
    <w:rsid w:val="00D05FB6"/>
  </w:style>
  <w:style w:type="paragraph" w:styleId="Bibliography">
    <w:name w:val="Bibliography"/>
    <w:basedOn w:val="Normal"/>
    <w:next w:val="Normal"/>
    <w:uiPriority w:val="37"/>
    <w:unhideWhenUsed/>
    <w:rsid w:val="00192E63"/>
    <w:pPr>
      <w:spacing w:line="480" w:lineRule="auto"/>
      <w:ind w:left="720" w:hanging="720"/>
    </w:pPr>
  </w:style>
  <w:style w:type="paragraph" w:styleId="BodyTextIndent">
    <w:name w:val="Body Text Indent"/>
    <w:basedOn w:val="Normal"/>
    <w:link w:val="BodyTextIndentChar"/>
    <w:rsid w:val="00502E18"/>
    <w:pPr>
      <w:spacing w:line="240" w:lineRule="exact"/>
      <w:ind w:left="720" w:hanging="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02E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318F"/>
    <w:pPr>
      <w:tabs>
        <w:tab w:val="center" w:pos="4680"/>
        <w:tab w:val="right" w:pos="9360"/>
      </w:tabs>
    </w:pPr>
  </w:style>
  <w:style w:type="character" w:customStyle="1" w:styleId="FooterChar">
    <w:name w:val="Footer Char"/>
    <w:basedOn w:val="DefaultParagraphFont"/>
    <w:link w:val="Footer"/>
    <w:uiPriority w:val="99"/>
    <w:rsid w:val="005E318F"/>
  </w:style>
  <w:style w:type="character" w:styleId="PageNumber">
    <w:name w:val="page number"/>
    <w:basedOn w:val="DefaultParagraphFont"/>
    <w:uiPriority w:val="99"/>
    <w:semiHidden/>
    <w:unhideWhenUsed/>
    <w:rsid w:val="005E318F"/>
  </w:style>
  <w:style w:type="paragraph" w:styleId="Header">
    <w:name w:val="header"/>
    <w:basedOn w:val="Normal"/>
    <w:link w:val="HeaderChar"/>
    <w:uiPriority w:val="99"/>
    <w:unhideWhenUsed/>
    <w:rsid w:val="005E318F"/>
    <w:pPr>
      <w:tabs>
        <w:tab w:val="center" w:pos="4680"/>
        <w:tab w:val="right" w:pos="9360"/>
      </w:tabs>
    </w:pPr>
  </w:style>
  <w:style w:type="character" w:customStyle="1" w:styleId="HeaderChar">
    <w:name w:val="Header Char"/>
    <w:basedOn w:val="DefaultParagraphFont"/>
    <w:link w:val="Header"/>
    <w:uiPriority w:val="99"/>
    <w:rsid w:val="005E318F"/>
  </w:style>
  <w:style w:type="character" w:customStyle="1" w:styleId="slug-metadata-note">
    <w:name w:val="slug-metadata-note"/>
    <w:rsid w:val="002A569E"/>
  </w:style>
  <w:style w:type="character" w:customStyle="1" w:styleId="Heading2Char">
    <w:name w:val="Heading 2 Char"/>
    <w:basedOn w:val="DefaultParagraphFont"/>
    <w:link w:val="Heading2"/>
    <w:uiPriority w:val="9"/>
    <w:semiHidden/>
    <w:rsid w:val="007A6C40"/>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336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054">
      <w:bodyDiv w:val="1"/>
      <w:marLeft w:val="0"/>
      <w:marRight w:val="0"/>
      <w:marTop w:val="0"/>
      <w:marBottom w:val="0"/>
      <w:divBdr>
        <w:top w:val="none" w:sz="0" w:space="0" w:color="auto"/>
        <w:left w:val="none" w:sz="0" w:space="0" w:color="auto"/>
        <w:bottom w:val="none" w:sz="0" w:space="0" w:color="auto"/>
        <w:right w:val="none" w:sz="0" w:space="0" w:color="auto"/>
      </w:divBdr>
    </w:div>
    <w:div w:id="57171908">
      <w:bodyDiv w:val="1"/>
      <w:marLeft w:val="0"/>
      <w:marRight w:val="0"/>
      <w:marTop w:val="0"/>
      <w:marBottom w:val="0"/>
      <w:divBdr>
        <w:top w:val="none" w:sz="0" w:space="0" w:color="auto"/>
        <w:left w:val="none" w:sz="0" w:space="0" w:color="auto"/>
        <w:bottom w:val="none" w:sz="0" w:space="0" w:color="auto"/>
        <w:right w:val="none" w:sz="0" w:space="0" w:color="auto"/>
      </w:divBdr>
    </w:div>
    <w:div w:id="98838730">
      <w:bodyDiv w:val="1"/>
      <w:marLeft w:val="0"/>
      <w:marRight w:val="0"/>
      <w:marTop w:val="0"/>
      <w:marBottom w:val="0"/>
      <w:divBdr>
        <w:top w:val="none" w:sz="0" w:space="0" w:color="auto"/>
        <w:left w:val="none" w:sz="0" w:space="0" w:color="auto"/>
        <w:bottom w:val="none" w:sz="0" w:space="0" w:color="auto"/>
        <w:right w:val="none" w:sz="0" w:space="0" w:color="auto"/>
      </w:divBdr>
    </w:div>
    <w:div w:id="142937023">
      <w:bodyDiv w:val="1"/>
      <w:marLeft w:val="0"/>
      <w:marRight w:val="0"/>
      <w:marTop w:val="0"/>
      <w:marBottom w:val="0"/>
      <w:divBdr>
        <w:top w:val="none" w:sz="0" w:space="0" w:color="auto"/>
        <w:left w:val="none" w:sz="0" w:space="0" w:color="auto"/>
        <w:bottom w:val="none" w:sz="0" w:space="0" w:color="auto"/>
        <w:right w:val="none" w:sz="0" w:space="0" w:color="auto"/>
      </w:divBdr>
    </w:div>
    <w:div w:id="265430897">
      <w:bodyDiv w:val="1"/>
      <w:marLeft w:val="0"/>
      <w:marRight w:val="0"/>
      <w:marTop w:val="0"/>
      <w:marBottom w:val="0"/>
      <w:divBdr>
        <w:top w:val="none" w:sz="0" w:space="0" w:color="auto"/>
        <w:left w:val="none" w:sz="0" w:space="0" w:color="auto"/>
        <w:bottom w:val="none" w:sz="0" w:space="0" w:color="auto"/>
        <w:right w:val="none" w:sz="0" w:space="0" w:color="auto"/>
      </w:divBdr>
    </w:div>
    <w:div w:id="84436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4BD4-85AB-E744-B55F-953D1049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20</Pages>
  <Words>19831</Words>
  <Characters>113040</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132606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Selmants</dc:creator>
  <cp:lastModifiedBy>Paul C. Selmants</cp:lastModifiedBy>
  <cp:revision>20</cp:revision>
  <dcterms:created xsi:type="dcterms:W3CDTF">2019-05-08T17:35:00Z</dcterms:created>
  <dcterms:modified xsi:type="dcterms:W3CDTF">2019-05-10T17:13:00Z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citations="29" publications="25"/&gt;&lt;/info&gt;PAPERS2_INFO_END</vt:lpwstr>
  </property>
  <property fmtid="{D5CDD505-2E9C-101B-9397-08002B2CF9AE}" pid="3" name="ZOTERO_PREF_1">
    <vt:lpwstr>&lt;data data-version="3" zotero-version="5.0.66"&gt;&lt;session id="IWUp8pML"/&gt;&lt;style id="http://www.zotero.org/styles/ecology" hasBibliography="1" bibliographyStyleHasBeenSet="1"/&gt;&lt;prefs&gt;&lt;pref name="fieldType" value="Field"/&gt;&lt;/prefs&gt;&lt;/data&gt;</vt:lpwstr>
  </property>
</Properties>
</file>